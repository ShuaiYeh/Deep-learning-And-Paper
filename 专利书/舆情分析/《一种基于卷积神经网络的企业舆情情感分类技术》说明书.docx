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919" w:rsidRDefault="00267A02">
      <w:pPr>
        <w:pStyle w:val="1"/>
        <w:spacing w:before="0" w:after="0" w:line="360" w:lineRule="auto"/>
        <w:jc w:val="center"/>
        <w:rPr>
          <w:rFonts w:ascii="Times New Roman" w:eastAsiaTheme="minorEastAsia" w:hAnsi="Times New Roman"/>
          <w:sz w:val="24"/>
          <w:szCs w:val="24"/>
        </w:rPr>
      </w:pPr>
      <w:bookmarkStart w:id="0" w:name="_Hlk536216351"/>
      <w:ins w:id="1" w:author="航航 李" w:date="2019-01-22T10:53:00Z">
        <w:r>
          <w:rPr>
            <w:rFonts w:ascii="Times New Roman" w:eastAsiaTheme="minorEastAsia" w:hAnsi="Times New Roman" w:hint="eastAsia"/>
            <w:sz w:val="24"/>
            <w:szCs w:val="24"/>
          </w:rPr>
          <w:t>一种</w:t>
        </w:r>
      </w:ins>
      <w:del w:id="2" w:author="航航 李" w:date="2019-01-22T10:52:00Z">
        <w:r w:rsidR="004A16DA" w:rsidDel="008709E9">
          <w:rPr>
            <w:rFonts w:ascii="Times New Roman" w:eastAsiaTheme="minorEastAsia" w:hAnsi="Times New Roman" w:hint="eastAsia"/>
            <w:sz w:val="24"/>
            <w:szCs w:val="24"/>
          </w:rPr>
          <w:delText>一种</w:delText>
        </w:r>
        <w:r w:rsidR="004A16DA" w:rsidDel="008709E9">
          <w:rPr>
            <w:rFonts w:ascii="Times New Roman" w:eastAsiaTheme="minorEastAsia" w:hAnsi="Times New Roman" w:hint="eastAsia"/>
            <w:sz w:val="24"/>
            <w:szCs w:val="24"/>
          </w:rPr>
          <w:delText>Spark</w:delText>
        </w:r>
        <w:r w:rsidR="004A16DA" w:rsidDel="008709E9">
          <w:rPr>
            <w:rFonts w:ascii="Times New Roman" w:eastAsiaTheme="minorEastAsia" w:hAnsi="Times New Roman" w:hint="eastAsia"/>
            <w:sz w:val="24"/>
            <w:szCs w:val="24"/>
          </w:rPr>
          <w:delText>平台</w:delText>
        </w:r>
        <w:r w:rsidR="004A16DA" w:rsidDel="008709E9">
          <w:rPr>
            <w:rFonts w:ascii="Times New Roman" w:eastAsiaTheme="minorEastAsia" w:hAnsi="Times New Roman" w:hint="eastAsia"/>
            <w:sz w:val="24"/>
          </w:rPr>
          <w:delText>Shuffle</w:delText>
        </w:r>
        <w:r w:rsidR="004A16DA" w:rsidDel="008709E9">
          <w:rPr>
            <w:rFonts w:ascii="Times New Roman" w:eastAsiaTheme="minorEastAsia" w:hAnsi="Times New Roman" w:hint="eastAsia"/>
            <w:sz w:val="24"/>
          </w:rPr>
          <w:delText>过程</w:delText>
        </w:r>
        <w:r w:rsidR="004A16DA" w:rsidDel="008709E9">
          <w:rPr>
            <w:rFonts w:ascii="Times New Roman" w:eastAsiaTheme="minorEastAsia" w:hAnsi="Times New Roman" w:hint="eastAsia"/>
            <w:sz w:val="24"/>
            <w:szCs w:val="24"/>
          </w:rPr>
          <w:delText>压缩算法决策方法</w:delText>
        </w:r>
      </w:del>
      <w:ins w:id="3" w:author="航航 李" w:date="2019-01-22T10:52:00Z">
        <w:r w:rsidR="008709E9">
          <w:rPr>
            <w:rFonts w:ascii="Times New Roman" w:eastAsiaTheme="minorEastAsia" w:hAnsi="Times New Roman" w:hint="eastAsia"/>
            <w:sz w:val="24"/>
            <w:szCs w:val="24"/>
          </w:rPr>
          <w:t>基于</w:t>
        </w:r>
      </w:ins>
      <w:ins w:id="4" w:author="航航 李" w:date="2019-01-23T14:43:00Z">
        <w:r w:rsidR="006A438D">
          <w:rPr>
            <w:rFonts w:ascii="Times New Roman" w:eastAsiaTheme="minorEastAsia" w:hAnsi="Times New Roman" w:hint="eastAsia"/>
            <w:sz w:val="24"/>
            <w:szCs w:val="24"/>
          </w:rPr>
          <w:t>卷积神经网络</w:t>
        </w:r>
      </w:ins>
      <w:ins w:id="5" w:author="航航 李" w:date="2019-01-22T10:52:00Z">
        <w:r w:rsidR="008709E9">
          <w:rPr>
            <w:rFonts w:ascii="Times New Roman" w:eastAsiaTheme="minorEastAsia" w:hAnsi="Times New Roman" w:hint="eastAsia"/>
            <w:sz w:val="24"/>
            <w:szCs w:val="24"/>
          </w:rPr>
          <w:t>的</w:t>
        </w:r>
      </w:ins>
      <w:ins w:id="6" w:author="航航 李" w:date="2019-01-23T14:43:00Z">
        <w:r w:rsidR="006A438D">
          <w:rPr>
            <w:rFonts w:ascii="Times New Roman" w:eastAsiaTheme="minorEastAsia" w:hAnsi="Times New Roman" w:hint="eastAsia"/>
            <w:sz w:val="24"/>
            <w:szCs w:val="24"/>
          </w:rPr>
          <w:t>企业</w:t>
        </w:r>
      </w:ins>
      <w:ins w:id="7" w:author="航航 李" w:date="2019-01-23T14:44:00Z">
        <w:r w:rsidR="006A438D">
          <w:rPr>
            <w:rFonts w:ascii="Times New Roman" w:eastAsiaTheme="minorEastAsia" w:hAnsi="Times New Roman" w:hint="eastAsia"/>
            <w:sz w:val="24"/>
            <w:szCs w:val="24"/>
          </w:rPr>
          <w:t>舆情</w:t>
        </w:r>
      </w:ins>
      <w:ins w:id="8" w:author="航航 李" w:date="2019-01-24T15:50:00Z">
        <w:r w:rsidR="001E34AE">
          <w:rPr>
            <w:rFonts w:ascii="Times New Roman" w:eastAsiaTheme="minorEastAsia" w:hAnsi="Times New Roman" w:hint="eastAsia"/>
            <w:sz w:val="24"/>
            <w:szCs w:val="24"/>
          </w:rPr>
          <w:t>情感</w:t>
        </w:r>
      </w:ins>
      <w:ins w:id="9" w:author="航航 李" w:date="2019-01-23T09:34:00Z">
        <w:r w:rsidR="008A5231">
          <w:rPr>
            <w:rFonts w:ascii="Times New Roman" w:eastAsiaTheme="minorEastAsia" w:hAnsi="Times New Roman" w:hint="eastAsia"/>
            <w:sz w:val="24"/>
            <w:szCs w:val="24"/>
          </w:rPr>
          <w:t>分类</w:t>
        </w:r>
      </w:ins>
      <w:ins w:id="10" w:author="航航 李" w:date="2019-01-22T10:52:00Z">
        <w:r w:rsidR="008709E9">
          <w:rPr>
            <w:rFonts w:ascii="Times New Roman" w:eastAsiaTheme="minorEastAsia" w:hAnsi="Times New Roman" w:hint="eastAsia"/>
            <w:sz w:val="24"/>
            <w:szCs w:val="24"/>
          </w:rPr>
          <w:t>技术</w:t>
        </w:r>
      </w:ins>
    </w:p>
    <w:p w:rsidR="00D37919" w:rsidRDefault="00D37919">
      <w:pPr>
        <w:rPr>
          <w:rFonts w:ascii="Times New Roman" w:eastAsiaTheme="minorEastAsia" w:hAnsi="Times New Roman"/>
        </w:rPr>
      </w:pPr>
    </w:p>
    <w:p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技术领域</w:t>
      </w:r>
    </w:p>
    <w:p w:rsidR="00D37919" w:rsidDel="00444808" w:rsidRDefault="004A16DA">
      <w:pPr>
        <w:spacing w:line="360" w:lineRule="auto"/>
        <w:ind w:firstLineChars="200" w:firstLine="480"/>
        <w:rPr>
          <w:del w:id="11" w:author="航航 李" w:date="2019-01-23T09:40:00Z"/>
          <w:rFonts w:ascii="Times New Roman" w:eastAsiaTheme="minorEastAsia" w:hAnsi="Times New Roman"/>
          <w:sz w:val="24"/>
        </w:rPr>
      </w:pPr>
      <w:r>
        <w:rPr>
          <w:rFonts w:ascii="Times New Roman" w:eastAsiaTheme="minorEastAsia" w:hAnsi="Times New Roman"/>
          <w:sz w:val="24"/>
        </w:rPr>
        <w:t>本发明</w:t>
      </w:r>
      <w:ins w:id="12" w:author="航航 李" w:date="2019-01-23T09:31:00Z">
        <w:r w:rsidR="00091872">
          <w:rPr>
            <w:rFonts w:ascii="Times New Roman" w:eastAsiaTheme="minorEastAsia" w:hAnsi="Times New Roman" w:hint="eastAsia"/>
            <w:sz w:val="24"/>
          </w:rPr>
          <w:t>是</w:t>
        </w:r>
      </w:ins>
      <w:ins w:id="13" w:author="航航 李" w:date="2019-01-23T09:33:00Z">
        <w:r w:rsidR="00091872">
          <w:rPr>
            <w:rFonts w:ascii="Times New Roman" w:eastAsiaTheme="minorEastAsia" w:hAnsi="Times New Roman" w:hint="eastAsia"/>
            <w:sz w:val="24"/>
          </w:rPr>
          <w:t>使用</w:t>
        </w:r>
      </w:ins>
      <w:ins w:id="14" w:author="航航 李" w:date="2019-01-23T09:32:00Z">
        <w:r w:rsidR="00091872">
          <w:rPr>
            <w:rFonts w:ascii="Times New Roman" w:eastAsiaTheme="minorEastAsia" w:hAnsi="Times New Roman" w:hint="eastAsia"/>
            <w:sz w:val="24"/>
          </w:rPr>
          <w:t>深度学习技术</w:t>
        </w:r>
      </w:ins>
      <w:ins w:id="15" w:author="航航 李" w:date="2019-01-23T09:33:00Z">
        <w:r w:rsidR="00091872">
          <w:rPr>
            <w:rFonts w:ascii="Times New Roman" w:eastAsiaTheme="minorEastAsia" w:hAnsi="Times New Roman" w:hint="eastAsia"/>
            <w:sz w:val="24"/>
          </w:rPr>
          <w:t>对</w:t>
        </w:r>
      </w:ins>
      <w:ins w:id="16" w:author="航航 李" w:date="2019-01-23T14:41:00Z">
        <w:r w:rsidR="00CC5A1B">
          <w:rPr>
            <w:rFonts w:ascii="Times New Roman" w:eastAsiaTheme="minorEastAsia" w:hAnsi="Times New Roman" w:hint="eastAsia"/>
            <w:sz w:val="24"/>
          </w:rPr>
          <w:t>文本</w:t>
        </w:r>
      </w:ins>
      <w:ins w:id="17" w:author="航航 李" w:date="2019-01-23T09:33:00Z">
        <w:r w:rsidR="00091872">
          <w:rPr>
            <w:rFonts w:ascii="Times New Roman" w:eastAsiaTheme="minorEastAsia" w:hAnsi="Times New Roman" w:hint="eastAsia"/>
            <w:sz w:val="24"/>
          </w:rPr>
          <w:t>数据进行</w:t>
        </w:r>
      </w:ins>
      <w:ins w:id="18" w:author="航航 李" w:date="2019-01-23T14:47:00Z">
        <w:r w:rsidR="003111A7">
          <w:rPr>
            <w:rFonts w:ascii="Times New Roman" w:eastAsiaTheme="minorEastAsia" w:hAnsi="Times New Roman" w:hint="eastAsia"/>
            <w:sz w:val="24"/>
          </w:rPr>
          <w:t>企业舆情</w:t>
        </w:r>
      </w:ins>
      <w:proofErr w:type="gramStart"/>
      <w:ins w:id="19" w:author="航航 李" w:date="2019-01-23T09:34:00Z">
        <w:r w:rsidR="008A5231">
          <w:rPr>
            <w:rFonts w:ascii="Times New Roman" w:eastAsiaTheme="minorEastAsia" w:hAnsi="Times New Roman" w:hint="eastAsia"/>
            <w:sz w:val="24"/>
          </w:rPr>
          <w:t>篇章级</w:t>
        </w:r>
        <w:proofErr w:type="gramEnd"/>
        <w:r w:rsidR="008A5231">
          <w:rPr>
            <w:rFonts w:ascii="Times New Roman" w:eastAsiaTheme="minorEastAsia" w:hAnsi="Times New Roman" w:hint="eastAsia"/>
            <w:sz w:val="24"/>
          </w:rPr>
          <w:t>的情感方向分类</w:t>
        </w:r>
      </w:ins>
      <w:del w:id="20" w:author="航航 李" w:date="2019-01-23T09:34:00Z">
        <w:r w:rsidDel="008A5231">
          <w:rPr>
            <w:rFonts w:ascii="Times New Roman" w:eastAsiaTheme="minorEastAsia" w:hAnsi="Times New Roman"/>
            <w:sz w:val="24"/>
          </w:rPr>
          <w:delText>涉及大数据处理平台</w:delText>
        </w:r>
        <w:r w:rsidDel="008A5231">
          <w:rPr>
            <w:rFonts w:ascii="Times New Roman" w:eastAsiaTheme="minorEastAsia" w:hAnsi="Times New Roman"/>
            <w:sz w:val="24"/>
          </w:rPr>
          <w:delText>Shuffle</w:delText>
        </w:r>
        <w:r w:rsidDel="008A5231">
          <w:rPr>
            <w:rFonts w:ascii="Times New Roman" w:eastAsiaTheme="minorEastAsia" w:hAnsi="Times New Roman"/>
            <w:sz w:val="24"/>
          </w:rPr>
          <w:delText>过程性能优化领域</w:delText>
        </w:r>
      </w:del>
      <w:r>
        <w:rPr>
          <w:rFonts w:ascii="Times New Roman" w:eastAsiaTheme="minorEastAsia" w:hAnsi="Times New Roman"/>
          <w:sz w:val="24"/>
        </w:rPr>
        <w:t>，具体是</w:t>
      </w:r>
      <w:del w:id="21" w:author="航航 李" w:date="2019-01-23T09:35:00Z">
        <w:r w:rsidDel="008A5231">
          <w:rPr>
            <w:rFonts w:ascii="Times New Roman" w:eastAsiaTheme="minorEastAsia" w:hAnsi="Times New Roman" w:hint="eastAsia"/>
            <w:sz w:val="24"/>
          </w:rPr>
          <w:delText>决策</w:delText>
        </w:r>
        <w:r w:rsidDel="008A5231">
          <w:rPr>
            <w:rFonts w:ascii="Times New Roman" w:eastAsiaTheme="minorEastAsia" w:hAnsi="Times New Roman" w:hint="eastAsia"/>
            <w:sz w:val="24"/>
          </w:rPr>
          <w:delText>Spark</w:delText>
        </w:r>
        <w:r w:rsidDel="008A5231">
          <w:rPr>
            <w:rFonts w:ascii="Times New Roman" w:eastAsiaTheme="minorEastAsia" w:hAnsi="Times New Roman" w:hint="eastAsia"/>
            <w:sz w:val="24"/>
          </w:rPr>
          <w:delText>平台</w:delText>
        </w:r>
        <w:r w:rsidDel="008A5231">
          <w:rPr>
            <w:rFonts w:ascii="Times New Roman" w:eastAsiaTheme="minorEastAsia" w:hAnsi="Times New Roman" w:hint="eastAsia"/>
            <w:sz w:val="24"/>
          </w:rPr>
          <w:delText>Shuffle</w:delText>
        </w:r>
        <w:r w:rsidDel="008A5231">
          <w:rPr>
            <w:rFonts w:ascii="Times New Roman" w:eastAsiaTheme="minorEastAsia" w:hAnsi="Times New Roman" w:hint="eastAsia"/>
            <w:sz w:val="24"/>
          </w:rPr>
          <w:delText>过程最优压缩算法配置</w:delText>
        </w:r>
      </w:del>
      <w:ins w:id="22" w:author="航航 李" w:date="2019-01-23T09:35:00Z">
        <w:r w:rsidR="008A5231">
          <w:rPr>
            <w:rFonts w:ascii="Times New Roman" w:eastAsiaTheme="minorEastAsia" w:hAnsi="Times New Roman" w:hint="eastAsia"/>
            <w:sz w:val="24"/>
          </w:rPr>
          <w:t>基于卷积神经网络</w:t>
        </w:r>
      </w:ins>
      <w:ins w:id="23" w:author="航航 李" w:date="2019-01-23T09:38:00Z">
        <w:r w:rsidR="008A5231">
          <w:rPr>
            <w:rFonts w:ascii="Times New Roman" w:eastAsiaTheme="minorEastAsia" w:hAnsi="Times New Roman" w:hint="eastAsia"/>
            <w:sz w:val="24"/>
          </w:rPr>
          <w:t>建立</w:t>
        </w:r>
      </w:ins>
      <w:ins w:id="24" w:author="航航 李" w:date="2019-01-23T09:35:00Z">
        <w:r w:rsidR="008A5231">
          <w:rPr>
            <w:rFonts w:ascii="Times New Roman" w:eastAsiaTheme="minorEastAsia" w:hAnsi="Times New Roman" w:hint="eastAsia"/>
            <w:sz w:val="24"/>
          </w:rPr>
          <w:t>情感分类模型</w:t>
        </w:r>
      </w:ins>
      <w:r>
        <w:rPr>
          <w:rFonts w:ascii="Times New Roman" w:eastAsiaTheme="minorEastAsia" w:hAnsi="Times New Roman"/>
          <w:sz w:val="24"/>
        </w:rPr>
        <w:t>的一种方法。</w:t>
      </w:r>
    </w:p>
    <w:p w:rsidR="00D37919" w:rsidRDefault="00D37919" w:rsidP="00455956">
      <w:pPr>
        <w:spacing w:line="360" w:lineRule="auto"/>
        <w:ind w:firstLineChars="200" w:firstLine="482"/>
        <w:rPr>
          <w:rFonts w:ascii="Times New Roman" w:eastAsiaTheme="minorEastAsia" w:hAnsi="Times New Roman"/>
          <w:b/>
          <w:bCs/>
          <w:sz w:val="24"/>
        </w:rPr>
      </w:pPr>
    </w:p>
    <w:p w:rsidR="00D37919" w:rsidRDefault="000E167D">
      <w:pPr>
        <w:pStyle w:val="2"/>
        <w:tabs>
          <w:tab w:val="left" w:pos="1695"/>
        </w:tabs>
        <w:spacing w:before="0" w:after="0" w:line="360" w:lineRule="auto"/>
        <w:rPr>
          <w:rFonts w:ascii="Times New Roman" w:eastAsiaTheme="minorEastAsia" w:hAnsi="Times New Roman" w:cs="Times New Roman"/>
          <w:b w:val="0"/>
          <w:sz w:val="24"/>
          <w:szCs w:val="24"/>
        </w:rPr>
      </w:pPr>
      <w:ins w:id="25" w:author="航航 李" w:date="2019-01-23T11:07:00Z">
        <w:r>
          <w:rPr>
            <w:rFonts w:ascii="Times New Roman" w:eastAsiaTheme="minorEastAsia" w:hAnsi="Times New Roman" w:cs="Times New Roman"/>
            <w:sz w:val="24"/>
            <w:szCs w:val="24"/>
          </w:rPr>
          <w:t>技术</w:t>
        </w:r>
      </w:ins>
      <w:r w:rsidR="004A16DA">
        <w:rPr>
          <w:rFonts w:ascii="Times New Roman" w:eastAsiaTheme="minorEastAsia" w:hAnsi="Times New Roman" w:cs="Times New Roman"/>
          <w:sz w:val="24"/>
          <w:szCs w:val="24"/>
        </w:rPr>
        <w:t>背景</w:t>
      </w:r>
      <w:del w:id="26" w:author="航航 李" w:date="2019-01-23T11:07:00Z">
        <w:r w:rsidR="004A16DA" w:rsidDel="000E167D">
          <w:rPr>
            <w:rFonts w:ascii="Times New Roman" w:eastAsiaTheme="minorEastAsia" w:hAnsi="Times New Roman" w:cs="Times New Roman"/>
            <w:sz w:val="24"/>
            <w:szCs w:val="24"/>
          </w:rPr>
          <w:delText>技术</w:delText>
        </w:r>
      </w:del>
      <w:ins w:id="27" w:author="航航 李" w:date="2019-01-23T09:41:00Z">
        <w:r w:rsidR="00444808">
          <w:rPr>
            <w:rFonts w:ascii="Times New Roman" w:eastAsiaTheme="minorEastAsia" w:hAnsi="Times New Roman" w:cs="Times New Roman" w:hint="eastAsia"/>
            <w:sz w:val="24"/>
            <w:szCs w:val="24"/>
          </w:rPr>
          <w:t>（</w:t>
        </w:r>
      </w:ins>
      <w:ins w:id="28" w:author="航航 李" w:date="2019-01-23T09:53:00Z">
        <w:r w:rsidR="007F45FE">
          <w:rPr>
            <w:rFonts w:ascii="Times New Roman" w:eastAsiaTheme="minorEastAsia" w:hAnsi="Times New Roman" w:cs="Times New Roman" w:hint="eastAsia"/>
            <w:sz w:val="24"/>
            <w:szCs w:val="24"/>
          </w:rPr>
          <w:t>传统</w:t>
        </w:r>
      </w:ins>
      <w:ins w:id="29" w:author="航航 李" w:date="2019-01-23T09:41:00Z">
        <w:r w:rsidR="00444808">
          <w:rPr>
            <w:rFonts w:ascii="Times New Roman" w:eastAsiaTheme="minorEastAsia" w:hAnsi="Times New Roman" w:cs="Times New Roman" w:hint="eastAsia"/>
            <w:sz w:val="24"/>
            <w:szCs w:val="24"/>
          </w:rPr>
          <w:t>情感分析、</w:t>
        </w:r>
      </w:ins>
      <w:ins w:id="30" w:author="航航 李" w:date="2019-01-23T09:53:00Z">
        <w:r w:rsidR="007F45FE">
          <w:rPr>
            <w:rFonts w:ascii="Times New Roman" w:eastAsiaTheme="minorEastAsia" w:hAnsi="Times New Roman" w:cs="Times New Roman" w:hint="eastAsia"/>
            <w:sz w:val="24"/>
            <w:szCs w:val="24"/>
          </w:rPr>
          <w:t>提出</w:t>
        </w:r>
      </w:ins>
      <w:ins w:id="31" w:author="航航 李" w:date="2019-01-23T09:41:00Z">
        <w:r w:rsidR="00444808">
          <w:rPr>
            <w:rFonts w:ascii="Times New Roman" w:eastAsiaTheme="minorEastAsia" w:hAnsi="Times New Roman" w:cs="Times New Roman" w:hint="eastAsia"/>
            <w:sz w:val="24"/>
            <w:szCs w:val="24"/>
          </w:rPr>
          <w:t>卷积、结合</w:t>
        </w:r>
      </w:ins>
      <w:ins w:id="32" w:author="航航 李" w:date="2019-01-23T09:53:00Z">
        <w:r w:rsidR="007F45FE">
          <w:rPr>
            <w:rFonts w:ascii="Times New Roman" w:eastAsiaTheme="minorEastAsia" w:hAnsi="Times New Roman" w:cs="Times New Roman" w:hint="eastAsia"/>
            <w:sz w:val="24"/>
            <w:szCs w:val="24"/>
          </w:rPr>
          <w:t>的优点</w:t>
        </w:r>
      </w:ins>
      <w:ins w:id="33" w:author="航航 李" w:date="2019-01-23T09:41:00Z">
        <w:r w:rsidR="00444808">
          <w:rPr>
            <w:rFonts w:ascii="Times New Roman" w:eastAsiaTheme="minorEastAsia" w:hAnsi="Times New Roman" w:cs="Times New Roman" w:hint="eastAsia"/>
            <w:sz w:val="24"/>
            <w:szCs w:val="24"/>
          </w:rPr>
          <w:t>）</w:t>
        </w:r>
      </w:ins>
      <w:r w:rsidR="004A16DA">
        <w:rPr>
          <w:rFonts w:ascii="Times New Roman" w:eastAsiaTheme="minorEastAsia" w:hAnsi="Times New Roman" w:cs="Times New Roman"/>
          <w:b w:val="0"/>
          <w:sz w:val="24"/>
          <w:szCs w:val="24"/>
        </w:rPr>
        <w:tab/>
      </w:r>
    </w:p>
    <w:p w:rsidR="005C2BAD" w:rsidRDefault="00341FC5" w:rsidP="00341FC5">
      <w:pPr>
        <w:spacing w:line="360" w:lineRule="auto"/>
        <w:ind w:firstLineChars="200" w:firstLine="480"/>
        <w:rPr>
          <w:ins w:id="34" w:author="航航 李" w:date="2019-01-23T09:55:00Z"/>
          <w:rFonts w:ascii="Times New Roman" w:eastAsiaTheme="minorEastAsia" w:hAnsi="Times New Roman"/>
          <w:sz w:val="24"/>
        </w:rPr>
      </w:pPr>
      <w:ins w:id="35" w:author="航航 李" w:date="2019-01-23T09:42:00Z">
        <w:r w:rsidRPr="00341FC5">
          <w:rPr>
            <w:rFonts w:ascii="Times New Roman" w:eastAsiaTheme="minorEastAsia" w:hAnsi="Times New Roman" w:hint="eastAsia"/>
            <w:sz w:val="24"/>
          </w:rPr>
          <w:t>情感分析</w:t>
        </w:r>
      </w:ins>
      <w:ins w:id="36" w:author="航航 李" w:date="2019-01-23T09:44:00Z">
        <w:r w:rsidR="003B54F9" w:rsidRPr="003B54F9">
          <w:rPr>
            <w:rFonts w:ascii="Times New Roman" w:eastAsiaTheme="minorEastAsia" w:hAnsi="Times New Roman" w:hint="eastAsia"/>
            <w:sz w:val="24"/>
          </w:rPr>
          <w:t>（</w:t>
        </w:r>
        <w:r w:rsidR="003B54F9" w:rsidRPr="003B54F9">
          <w:rPr>
            <w:rFonts w:ascii="Times New Roman" w:eastAsiaTheme="minorEastAsia" w:hAnsi="Times New Roman" w:hint="eastAsia"/>
            <w:sz w:val="24"/>
          </w:rPr>
          <w:t>Sentiment analysis</w:t>
        </w:r>
        <w:r w:rsidR="003B54F9" w:rsidRPr="003B54F9">
          <w:rPr>
            <w:rFonts w:ascii="Times New Roman" w:eastAsiaTheme="minorEastAsia" w:hAnsi="Times New Roman" w:hint="eastAsia"/>
            <w:sz w:val="24"/>
          </w:rPr>
          <w:t>）</w:t>
        </w:r>
      </w:ins>
      <w:ins w:id="37" w:author="航航 李" w:date="2019-01-23T09:42:00Z">
        <w:r w:rsidRPr="00341FC5">
          <w:rPr>
            <w:rFonts w:ascii="Times New Roman" w:eastAsiaTheme="minorEastAsia" w:hAnsi="Times New Roman" w:hint="eastAsia"/>
            <w:sz w:val="24"/>
          </w:rPr>
          <w:t>是人们</w:t>
        </w:r>
      </w:ins>
      <w:ins w:id="38" w:author="航航 李" w:date="2019-01-23T09:45:00Z">
        <w:r w:rsidR="003B54F9">
          <w:rPr>
            <w:rFonts w:ascii="Times New Roman" w:eastAsiaTheme="minorEastAsia" w:hAnsi="Times New Roman" w:hint="eastAsia"/>
            <w:sz w:val="24"/>
          </w:rPr>
          <w:t>对于带有情感色彩</w:t>
        </w:r>
      </w:ins>
      <w:ins w:id="39" w:author="航航 李" w:date="2019-01-23T09:47:00Z">
        <w:r w:rsidR="003B54F9">
          <w:rPr>
            <w:rFonts w:ascii="Times New Roman" w:eastAsiaTheme="minorEastAsia" w:hAnsi="Times New Roman" w:hint="eastAsia"/>
            <w:sz w:val="24"/>
          </w:rPr>
          <w:t>的文本</w:t>
        </w:r>
      </w:ins>
      <w:ins w:id="40" w:author="航航 李" w:date="2019-01-23T09:48:00Z">
        <w:r w:rsidR="003B54F9">
          <w:rPr>
            <w:rFonts w:ascii="Times New Roman" w:eastAsiaTheme="minorEastAsia" w:hAnsi="Times New Roman" w:hint="eastAsia"/>
            <w:sz w:val="24"/>
          </w:rPr>
          <w:t>类</w:t>
        </w:r>
      </w:ins>
      <w:ins w:id="41" w:author="航航 李" w:date="2019-01-23T09:47:00Z">
        <w:r w:rsidR="003B54F9">
          <w:rPr>
            <w:rFonts w:ascii="Times New Roman" w:eastAsiaTheme="minorEastAsia" w:hAnsi="Times New Roman" w:hint="eastAsia"/>
            <w:sz w:val="24"/>
          </w:rPr>
          <w:t>数据</w:t>
        </w:r>
      </w:ins>
      <w:ins w:id="42" w:author="航航 李" w:date="2019-01-23T09:48:00Z">
        <w:r w:rsidR="003B54F9">
          <w:rPr>
            <w:rFonts w:ascii="Times New Roman" w:eastAsiaTheme="minorEastAsia" w:hAnsi="Times New Roman" w:hint="eastAsia"/>
            <w:sz w:val="24"/>
          </w:rPr>
          <w:t>进行</w:t>
        </w:r>
      </w:ins>
      <w:ins w:id="43" w:author="航航 李" w:date="2019-01-23T09:45:00Z">
        <w:r w:rsidR="003B54F9">
          <w:rPr>
            <w:rFonts w:ascii="Times New Roman" w:eastAsiaTheme="minorEastAsia" w:hAnsi="Times New Roman" w:hint="eastAsia"/>
            <w:sz w:val="24"/>
          </w:rPr>
          <w:t>主观性</w:t>
        </w:r>
      </w:ins>
      <w:ins w:id="44" w:author="航航 李" w:date="2019-01-23T09:48:00Z">
        <w:r w:rsidR="003B54F9">
          <w:rPr>
            <w:rFonts w:ascii="Times New Roman" w:eastAsiaTheme="minorEastAsia" w:hAnsi="Times New Roman" w:hint="eastAsia"/>
            <w:sz w:val="24"/>
          </w:rPr>
          <w:t>的分析，形成对其的</w:t>
        </w:r>
      </w:ins>
      <w:ins w:id="45" w:author="航航 李" w:date="2019-01-23T09:42:00Z">
        <w:r w:rsidRPr="00341FC5">
          <w:rPr>
            <w:rFonts w:ascii="Times New Roman" w:eastAsiaTheme="minorEastAsia" w:hAnsi="Times New Roman" w:hint="eastAsia"/>
            <w:sz w:val="24"/>
          </w:rPr>
          <w:t>观点</w:t>
        </w:r>
      </w:ins>
      <w:ins w:id="46" w:author="航航 李" w:date="2019-01-23T09:48:00Z">
        <w:r w:rsidR="003B54F9">
          <w:rPr>
            <w:rFonts w:ascii="Times New Roman" w:eastAsiaTheme="minorEastAsia" w:hAnsi="Times New Roman" w:hint="eastAsia"/>
            <w:sz w:val="24"/>
          </w:rPr>
          <w:t>、</w:t>
        </w:r>
      </w:ins>
      <w:ins w:id="47" w:author="航航 李" w:date="2019-01-23T09:42:00Z">
        <w:r w:rsidRPr="00341FC5">
          <w:rPr>
            <w:rFonts w:ascii="Times New Roman" w:eastAsiaTheme="minorEastAsia" w:hAnsi="Times New Roman" w:hint="eastAsia"/>
            <w:sz w:val="24"/>
          </w:rPr>
          <w:t>情绪</w:t>
        </w:r>
      </w:ins>
      <w:ins w:id="48" w:author="航航 李" w:date="2019-01-23T09:49:00Z">
        <w:r w:rsidR="003B54F9">
          <w:rPr>
            <w:rFonts w:ascii="Times New Roman" w:eastAsiaTheme="minorEastAsia" w:hAnsi="Times New Roman" w:hint="eastAsia"/>
            <w:sz w:val="24"/>
          </w:rPr>
          <w:t>并</w:t>
        </w:r>
      </w:ins>
      <w:ins w:id="49" w:author="航航 李" w:date="2019-01-23T09:42:00Z">
        <w:r w:rsidRPr="00341FC5">
          <w:rPr>
            <w:rFonts w:ascii="Times New Roman" w:eastAsiaTheme="minorEastAsia" w:hAnsi="Times New Roman" w:hint="eastAsia"/>
            <w:sz w:val="24"/>
          </w:rPr>
          <w:t>评估对</w:t>
        </w:r>
      </w:ins>
      <w:ins w:id="50" w:author="航航 李" w:date="2019-01-23T09:49:00Z">
        <w:r w:rsidR="003B54F9">
          <w:rPr>
            <w:rFonts w:ascii="Times New Roman" w:eastAsiaTheme="minorEastAsia" w:hAnsi="Times New Roman" w:hint="eastAsia"/>
            <w:sz w:val="24"/>
          </w:rPr>
          <w:t>企业、组织、个人等</w:t>
        </w:r>
      </w:ins>
      <w:ins w:id="51" w:author="航航 李" w:date="2019-01-23T09:42:00Z">
        <w:r w:rsidRPr="00341FC5">
          <w:rPr>
            <w:rFonts w:ascii="Times New Roman" w:eastAsiaTheme="minorEastAsia" w:hAnsi="Times New Roman" w:hint="eastAsia"/>
            <w:sz w:val="24"/>
          </w:rPr>
          <w:t>实体的态度。</w:t>
        </w:r>
      </w:ins>
      <w:ins w:id="52" w:author="航航 李" w:date="2019-01-23T09:55:00Z">
        <w:r w:rsidR="005C2BAD">
          <w:rPr>
            <w:rFonts w:ascii="Times New Roman" w:eastAsiaTheme="minorEastAsia" w:hAnsi="Times New Roman" w:hint="eastAsia"/>
            <w:sz w:val="24"/>
          </w:rPr>
          <w:t>情感分析</w:t>
        </w:r>
        <w:r w:rsidR="00BD5E1F">
          <w:rPr>
            <w:rFonts w:ascii="Times New Roman" w:eastAsiaTheme="minorEastAsia" w:hAnsi="Times New Roman" w:hint="eastAsia"/>
            <w:sz w:val="24"/>
          </w:rPr>
          <w:t>是</w:t>
        </w:r>
        <w:r w:rsidR="00BD5E1F" w:rsidRPr="00341FC5">
          <w:rPr>
            <w:rFonts w:ascii="Times New Roman" w:eastAsiaTheme="minorEastAsia" w:hAnsi="Times New Roman" w:hint="eastAsia"/>
            <w:sz w:val="24"/>
          </w:rPr>
          <w:t>自然语言处理（</w:t>
        </w:r>
        <w:r w:rsidR="00BD5E1F" w:rsidRPr="00341FC5">
          <w:rPr>
            <w:rFonts w:ascii="Times New Roman" w:eastAsiaTheme="minorEastAsia" w:hAnsi="Times New Roman" w:hint="eastAsia"/>
            <w:sz w:val="24"/>
          </w:rPr>
          <w:t>NLP</w:t>
        </w:r>
        <w:r w:rsidR="00BD5E1F" w:rsidRPr="00341FC5">
          <w:rPr>
            <w:rFonts w:ascii="Times New Roman" w:eastAsiaTheme="minorEastAsia" w:hAnsi="Times New Roman" w:hint="eastAsia"/>
            <w:sz w:val="24"/>
          </w:rPr>
          <w:t>）中最活跃的研究领域之一</w:t>
        </w:r>
      </w:ins>
      <w:ins w:id="53" w:author="航航 李" w:date="2019-01-23T09:56:00Z">
        <w:r w:rsidR="00BD5E1F">
          <w:rPr>
            <w:rFonts w:ascii="Times New Roman" w:eastAsiaTheme="minorEastAsia" w:hAnsi="Times New Roman" w:hint="eastAsia"/>
            <w:sz w:val="24"/>
          </w:rPr>
          <w:t>。究其原因，随着各行各业数字化程度的不断提高</w:t>
        </w:r>
      </w:ins>
      <w:ins w:id="54" w:author="航航 李" w:date="2019-01-23T09:57:00Z">
        <w:r w:rsidR="00BD5E1F">
          <w:rPr>
            <w:rFonts w:ascii="Times New Roman" w:eastAsiaTheme="minorEastAsia" w:hAnsi="Times New Roman" w:hint="eastAsia"/>
            <w:sz w:val="24"/>
          </w:rPr>
          <w:t>，网络数据呈现爆发式增长，每天网络都会产生大量的数据，例如</w:t>
        </w:r>
      </w:ins>
      <w:ins w:id="55" w:author="航航 李" w:date="2019-01-23T09:58:00Z">
        <w:r w:rsidR="00BD5E1F">
          <w:rPr>
            <w:rFonts w:ascii="Times New Roman" w:eastAsiaTheme="minorEastAsia" w:hAnsi="Times New Roman" w:hint="eastAsia"/>
            <w:sz w:val="24"/>
          </w:rPr>
          <w:t>商品的评论信息、企业的</w:t>
        </w:r>
      </w:ins>
      <w:ins w:id="56" w:author="航航 李" w:date="2019-01-23T14:50:00Z">
        <w:r w:rsidR="007A6A37">
          <w:rPr>
            <w:rFonts w:ascii="Times New Roman" w:eastAsiaTheme="minorEastAsia" w:hAnsi="Times New Roman" w:hint="eastAsia"/>
            <w:sz w:val="24"/>
          </w:rPr>
          <w:t>舆情数据</w:t>
        </w:r>
      </w:ins>
      <w:ins w:id="57" w:author="航航 李" w:date="2019-01-23T09:58:00Z">
        <w:r w:rsidR="00BD5E1F">
          <w:rPr>
            <w:rFonts w:ascii="Times New Roman" w:eastAsiaTheme="minorEastAsia" w:hAnsi="Times New Roman" w:hint="eastAsia"/>
            <w:sz w:val="24"/>
          </w:rPr>
          <w:t>、微博、</w:t>
        </w:r>
        <w:proofErr w:type="gramStart"/>
        <w:r w:rsidR="00BD5E1F">
          <w:rPr>
            <w:rFonts w:ascii="Times New Roman" w:eastAsiaTheme="minorEastAsia" w:hAnsi="Times New Roman" w:hint="eastAsia"/>
            <w:sz w:val="24"/>
          </w:rPr>
          <w:t>微信等</w:t>
        </w:r>
      </w:ins>
      <w:proofErr w:type="gramEnd"/>
      <w:ins w:id="58" w:author="航航 李" w:date="2019-01-23T10:02:00Z">
        <w:r w:rsidR="00C727EA">
          <w:rPr>
            <w:rFonts w:ascii="Times New Roman" w:eastAsiaTheme="minorEastAsia" w:hAnsi="Times New Roman" w:hint="eastAsia"/>
            <w:sz w:val="24"/>
          </w:rPr>
          <w:t>，它在一定程度反映的人们的对某些事件的情感倾向</w:t>
        </w:r>
      </w:ins>
      <w:ins w:id="59" w:author="航航 李" w:date="2019-01-23T10:03:00Z">
        <w:r w:rsidR="00C727EA">
          <w:rPr>
            <w:rFonts w:ascii="Times New Roman" w:eastAsiaTheme="minorEastAsia" w:hAnsi="Times New Roman" w:hint="eastAsia"/>
            <w:sz w:val="24"/>
          </w:rPr>
          <w:t>。</w:t>
        </w:r>
      </w:ins>
      <w:ins w:id="60" w:author="航航 李" w:date="2019-01-23T10:01:00Z">
        <w:r w:rsidR="00C727EA">
          <w:rPr>
            <w:rFonts w:ascii="Times New Roman" w:eastAsiaTheme="minorEastAsia" w:hAnsi="Times New Roman" w:hint="eastAsia"/>
            <w:sz w:val="24"/>
          </w:rPr>
          <w:t>因此，</w:t>
        </w:r>
      </w:ins>
      <w:ins w:id="61" w:author="航航 李" w:date="2019-01-23T10:02:00Z">
        <w:r w:rsidR="00C727EA">
          <w:rPr>
            <w:rFonts w:ascii="Times New Roman" w:eastAsiaTheme="minorEastAsia" w:hAnsi="Times New Roman" w:hint="eastAsia"/>
            <w:sz w:val="24"/>
          </w:rPr>
          <w:t>无论是对于企业还是政府部门</w:t>
        </w:r>
      </w:ins>
      <w:ins w:id="62" w:author="航航 李" w:date="2019-01-23T10:03:00Z">
        <w:r w:rsidR="00C727EA">
          <w:rPr>
            <w:rFonts w:ascii="Times New Roman" w:eastAsiaTheme="minorEastAsia" w:hAnsi="Times New Roman" w:hint="eastAsia"/>
            <w:sz w:val="24"/>
          </w:rPr>
          <w:t>，</w:t>
        </w:r>
        <w:r w:rsidR="00C727EA" w:rsidRPr="00C727EA">
          <w:rPr>
            <w:rFonts w:ascii="Times New Roman" w:eastAsiaTheme="minorEastAsia" w:hAnsi="Times New Roman" w:hint="eastAsia"/>
            <w:sz w:val="24"/>
          </w:rPr>
          <w:t>可以通过情感分析或者是舆情系统来</w:t>
        </w:r>
      </w:ins>
      <w:ins w:id="63" w:author="航航 李" w:date="2019-01-23T10:04:00Z">
        <w:r w:rsidR="00C727EA">
          <w:rPr>
            <w:rFonts w:ascii="Times New Roman" w:eastAsiaTheme="minorEastAsia" w:hAnsi="Times New Roman" w:hint="eastAsia"/>
            <w:sz w:val="24"/>
          </w:rPr>
          <w:t>更加高效、快速地</w:t>
        </w:r>
      </w:ins>
      <w:ins w:id="64" w:author="航航 李" w:date="2019-01-23T10:03:00Z">
        <w:r w:rsidR="00C727EA" w:rsidRPr="00C727EA">
          <w:rPr>
            <w:rFonts w:ascii="Times New Roman" w:eastAsiaTheme="minorEastAsia" w:hAnsi="Times New Roman" w:hint="eastAsia"/>
            <w:sz w:val="24"/>
          </w:rPr>
          <w:t>帮助政府监控群众的情感变化或者是舆论趋势，来避免发生恶性事件或者是虚假事件的发生</w:t>
        </w:r>
      </w:ins>
      <w:ins w:id="65" w:author="航航 李" w:date="2019-01-23T10:04:00Z">
        <w:r w:rsidR="00C727EA">
          <w:rPr>
            <w:rFonts w:ascii="Times New Roman" w:eastAsiaTheme="minorEastAsia" w:hAnsi="Times New Roman" w:hint="eastAsia"/>
            <w:sz w:val="24"/>
          </w:rPr>
          <w:t>。</w:t>
        </w:r>
      </w:ins>
    </w:p>
    <w:p w:rsidR="007F45FE" w:rsidRDefault="00CE289A" w:rsidP="00341FC5">
      <w:pPr>
        <w:spacing w:line="360" w:lineRule="auto"/>
        <w:ind w:firstLineChars="200" w:firstLine="480"/>
        <w:rPr>
          <w:ins w:id="66" w:author="航航 李" w:date="2019-01-23T10:49:00Z"/>
          <w:rFonts w:ascii="Times New Roman" w:eastAsiaTheme="minorEastAsia" w:hAnsi="Times New Roman"/>
          <w:sz w:val="24"/>
        </w:rPr>
      </w:pPr>
      <w:ins w:id="67" w:author="航航 李" w:date="2019-01-23T10:09:00Z">
        <w:r>
          <w:rPr>
            <w:rFonts w:ascii="Times New Roman" w:eastAsiaTheme="minorEastAsia" w:hAnsi="Times New Roman" w:hint="eastAsia"/>
            <w:sz w:val="24"/>
          </w:rPr>
          <w:t>传统的</w:t>
        </w:r>
      </w:ins>
      <w:ins w:id="68" w:author="航航 李" w:date="2019-01-23T14:51:00Z">
        <w:r w:rsidR="008D7C27">
          <w:rPr>
            <w:rFonts w:ascii="Times New Roman" w:eastAsiaTheme="minorEastAsia" w:hAnsi="Times New Roman" w:hint="eastAsia"/>
            <w:sz w:val="24"/>
          </w:rPr>
          <w:t>企业舆情数据</w:t>
        </w:r>
      </w:ins>
      <w:ins w:id="69" w:author="航航 李" w:date="2019-01-23T10:09:00Z">
        <w:r>
          <w:rPr>
            <w:rFonts w:ascii="Times New Roman" w:eastAsiaTheme="minorEastAsia" w:hAnsi="Times New Roman" w:hint="eastAsia"/>
            <w:sz w:val="24"/>
          </w:rPr>
          <w:t>情感分类主要</w:t>
        </w:r>
        <w:r w:rsidR="00E04E67">
          <w:rPr>
            <w:rFonts w:ascii="Times New Roman" w:eastAsiaTheme="minorEastAsia" w:hAnsi="Times New Roman" w:hint="eastAsia"/>
            <w:sz w:val="24"/>
          </w:rPr>
          <w:t>是</w:t>
        </w:r>
        <w:r>
          <w:rPr>
            <w:rFonts w:ascii="Times New Roman" w:eastAsiaTheme="minorEastAsia" w:hAnsi="Times New Roman" w:hint="eastAsia"/>
            <w:sz w:val="24"/>
          </w:rPr>
          <w:t>基于情感词典和基于机器</w:t>
        </w:r>
        <w:r w:rsidR="00E04E67">
          <w:rPr>
            <w:rFonts w:ascii="Times New Roman" w:eastAsiaTheme="minorEastAsia" w:hAnsi="Times New Roman" w:hint="eastAsia"/>
            <w:sz w:val="24"/>
          </w:rPr>
          <w:t>学习</w:t>
        </w:r>
      </w:ins>
      <w:ins w:id="70" w:author="航航 李" w:date="2019-01-23T10:10:00Z">
        <w:r w:rsidR="00E04E67">
          <w:rPr>
            <w:rFonts w:ascii="Times New Roman" w:eastAsiaTheme="minorEastAsia" w:hAnsi="Times New Roman" w:hint="eastAsia"/>
            <w:sz w:val="24"/>
          </w:rPr>
          <w:t>。基于</w:t>
        </w:r>
      </w:ins>
      <w:ins w:id="71" w:author="航航 李" w:date="2019-01-23T10:11:00Z">
        <w:r w:rsidR="00E04E67">
          <w:rPr>
            <w:rFonts w:ascii="Times New Roman" w:eastAsiaTheme="minorEastAsia" w:hAnsi="Times New Roman" w:hint="eastAsia"/>
            <w:sz w:val="24"/>
          </w:rPr>
          <w:t>情感词典的技术是通过对人脑简单的模拟，核心是基于词典和规则，</w:t>
        </w:r>
      </w:ins>
      <w:ins w:id="72" w:author="航航 李" w:date="2019-01-23T10:12:00Z">
        <w:r w:rsidR="00E04E67">
          <w:rPr>
            <w:rFonts w:ascii="Times New Roman" w:eastAsiaTheme="minorEastAsia" w:hAnsi="Times New Roman" w:hint="eastAsia"/>
            <w:sz w:val="24"/>
          </w:rPr>
          <w:t>文本的情感倾向是通过情感</w:t>
        </w:r>
      </w:ins>
      <w:ins w:id="73" w:author="航航 李" w:date="2019-01-23T10:13:00Z">
        <w:r w:rsidR="00E04E67">
          <w:rPr>
            <w:rFonts w:ascii="Times New Roman" w:eastAsiaTheme="minorEastAsia" w:hAnsi="Times New Roman" w:hint="eastAsia"/>
            <w:sz w:val="24"/>
          </w:rPr>
          <w:t>词典</w:t>
        </w:r>
        <w:proofErr w:type="gramStart"/>
        <w:r w:rsidR="00E04E67">
          <w:rPr>
            <w:rFonts w:ascii="Times New Roman" w:eastAsiaTheme="minorEastAsia" w:hAnsi="Times New Roman" w:hint="eastAsia"/>
            <w:sz w:val="24"/>
          </w:rPr>
          <w:t>来作</w:t>
        </w:r>
        <w:proofErr w:type="gramEnd"/>
        <w:r w:rsidR="00E04E67">
          <w:rPr>
            <w:rFonts w:ascii="Times New Roman" w:eastAsiaTheme="minorEastAsia" w:hAnsi="Times New Roman" w:hint="eastAsia"/>
            <w:sz w:val="24"/>
          </w:rPr>
          <w:t>为主要判断的方法，根据以往的经验对现有词汇做出</w:t>
        </w:r>
      </w:ins>
      <w:ins w:id="74" w:author="航航 李" w:date="2019-01-23T10:14:00Z">
        <w:r w:rsidR="00E04E67">
          <w:rPr>
            <w:rFonts w:ascii="Times New Roman" w:eastAsiaTheme="minorEastAsia" w:hAnsi="Times New Roman" w:hint="eastAsia"/>
            <w:sz w:val="24"/>
          </w:rPr>
          <w:t>评价的一种模型，如：通常把开心、快乐、幸福</w:t>
        </w:r>
      </w:ins>
      <w:ins w:id="75" w:author="航航 李" w:date="2019-01-23T10:15:00Z">
        <w:r w:rsidR="00E04E67">
          <w:rPr>
            <w:rFonts w:ascii="Times New Roman" w:eastAsiaTheme="minorEastAsia" w:hAnsi="Times New Roman" w:hint="eastAsia"/>
            <w:sz w:val="24"/>
          </w:rPr>
          <w:t>等一类的</w:t>
        </w:r>
      </w:ins>
      <w:ins w:id="76" w:author="航航 李" w:date="2019-01-23T10:16:00Z">
        <w:r w:rsidR="00B31DD5">
          <w:rPr>
            <w:rFonts w:ascii="Times New Roman" w:eastAsiaTheme="minorEastAsia" w:hAnsi="Times New Roman" w:hint="eastAsia"/>
            <w:sz w:val="24"/>
          </w:rPr>
          <w:t>词汇</w:t>
        </w:r>
      </w:ins>
      <w:ins w:id="77" w:author="航航 李" w:date="2019-01-23T10:14:00Z">
        <w:r w:rsidR="00E04E67">
          <w:rPr>
            <w:rFonts w:ascii="Times New Roman" w:eastAsiaTheme="minorEastAsia" w:hAnsi="Times New Roman" w:hint="eastAsia"/>
            <w:sz w:val="24"/>
          </w:rPr>
          <w:t>作为积极</w:t>
        </w:r>
      </w:ins>
      <w:ins w:id="78" w:author="航航 李" w:date="2019-01-23T10:15:00Z">
        <w:r w:rsidR="00E04E67">
          <w:rPr>
            <w:rFonts w:ascii="Times New Roman" w:eastAsiaTheme="minorEastAsia" w:hAnsi="Times New Roman" w:hint="eastAsia"/>
            <w:sz w:val="24"/>
          </w:rPr>
          <w:t>词汇</w:t>
        </w:r>
      </w:ins>
      <w:ins w:id="79" w:author="航航 李" w:date="2019-01-23T10:16:00Z">
        <w:r w:rsidR="00B31DD5">
          <w:rPr>
            <w:rFonts w:ascii="Times New Roman" w:eastAsiaTheme="minorEastAsia" w:hAnsi="Times New Roman" w:hint="eastAsia"/>
            <w:sz w:val="24"/>
          </w:rPr>
          <w:t>，把迟缓、低迷</w:t>
        </w:r>
      </w:ins>
      <w:ins w:id="80" w:author="航航 李" w:date="2019-01-23T10:17:00Z">
        <w:r w:rsidR="00B31DD5">
          <w:rPr>
            <w:rFonts w:ascii="Times New Roman" w:eastAsiaTheme="minorEastAsia" w:hAnsi="Times New Roman" w:hint="eastAsia"/>
            <w:sz w:val="24"/>
          </w:rPr>
          <w:t>、落后等作为消极词汇。这种技术的机制也很简单，通过</w:t>
        </w:r>
      </w:ins>
      <w:ins w:id="81" w:author="航航 李" w:date="2019-01-23T10:18:00Z">
        <w:r w:rsidR="00B31DD5">
          <w:rPr>
            <w:rFonts w:ascii="Times New Roman" w:eastAsiaTheme="minorEastAsia" w:hAnsi="Times New Roman" w:hint="eastAsia"/>
            <w:sz w:val="24"/>
          </w:rPr>
          <w:t>句子中所出现的情感词来预测句子的情感倾向。</w:t>
        </w:r>
      </w:ins>
      <w:ins w:id="82" w:author="航航 李" w:date="2019-01-23T10:19:00Z">
        <w:r w:rsidR="00B31DD5">
          <w:rPr>
            <w:rFonts w:ascii="Times New Roman" w:eastAsiaTheme="minorEastAsia" w:hAnsi="Times New Roman" w:hint="eastAsia"/>
            <w:sz w:val="24"/>
          </w:rPr>
          <w:t>因此，情感模型的建立依赖于情感词典的构建和判断规则的质量，</w:t>
        </w:r>
      </w:ins>
      <w:ins w:id="83" w:author="航航 李" w:date="2019-01-23T10:20:00Z">
        <w:r w:rsidR="00B31DD5">
          <w:rPr>
            <w:rFonts w:ascii="Times New Roman" w:eastAsiaTheme="minorEastAsia" w:hAnsi="Times New Roman" w:hint="eastAsia"/>
            <w:sz w:val="24"/>
          </w:rPr>
          <w:t>同时需要人工设计和先验知识。显然，这个过程是需要耗费大量的人力资源，效率低下。</w:t>
        </w:r>
      </w:ins>
      <w:ins w:id="84" w:author="航航 李" w:date="2019-01-23T10:28:00Z">
        <w:r w:rsidR="005B2E1D">
          <w:rPr>
            <w:rFonts w:ascii="Times New Roman" w:eastAsiaTheme="minorEastAsia" w:hAnsi="Times New Roman" w:hint="eastAsia"/>
            <w:sz w:val="24"/>
          </w:rPr>
          <w:t>基于机器学习的技术建立情感分类模型的核心是</w:t>
        </w:r>
      </w:ins>
      <w:ins w:id="85" w:author="航航 李" w:date="2019-01-23T10:29:00Z">
        <w:r w:rsidR="005B2E1D">
          <w:rPr>
            <w:rFonts w:ascii="Times New Roman" w:eastAsiaTheme="minorEastAsia" w:hAnsi="Times New Roman" w:hint="eastAsia"/>
            <w:sz w:val="24"/>
          </w:rPr>
          <w:t>模型的训练，</w:t>
        </w:r>
      </w:ins>
      <w:ins w:id="86" w:author="航航 李" w:date="2019-01-23T10:30:00Z">
        <w:r w:rsidR="005B2E1D">
          <w:rPr>
            <w:rFonts w:ascii="Times New Roman" w:eastAsiaTheme="minorEastAsia" w:hAnsi="Times New Roman" w:hint="eastAsia"/>
            <w:sz w:val="24"/>
          </w:rPr>
          <w:t>其需要对训练的进行人为的标注，因此，</w:t>
        </w:r>
      </w:ins>
      <w:ins w:id="87" w:author="航航 李" w:date="2019-01-23T10:31:00Z">
        <w:r w:rsidR="005B2E1D">
          <w:rPr>
            <w:rFonts w:ascii="Times New Roman" w:eastAsiaTheme="minorEastAsia" w:hAnsi="Times New Roman" w:hint="eastAsia"/>
            <w:sz w:val="24"/>
          </w:rPr>
          <w:t>标注的质量是影响模型质量的原因之一。高质量的标注也需要大量的人</w:t>
        </w:r>
      </w:ins>
      <w:ins w:id="88" w:author="航航 李" w:date="2019-01-23T10:32:00Z">
        <w:r w:rsidR="005B2E1D">
          <w:rPr>
            <w:rFonts w:ascii="Times New Roman" w:eastAsiaTheme="minorEastAsia" w:hAnsi="Times New Roman" w:hint="eastAsia"/>
            <w:sz w:val="24"/>
          </w:rPr>
          <w:t>力资源成本。主要过程为分词的处理、特征向量化、特征选择、模型调参</w:t>
        </w:r>
      </w:ins>
      <w:ins w:id="89" w:author="航航 李" w:date="2019-01-23T10:33:00Z">
        <w:r w:rsidR="005B2E1D">
          <w:rPr>
            <w:rFonts w:ascii="Times New Roman" w:eastAsiaTheme="minorEastAsia" w:hAnsi="Times New Roman" w:hint="eastAsia"/>
            <w:sz w:val="24"/>
          </w:rPr>
          <w:t>。其中特征的构造和选取常用的是</w:t>
        </w:r>
        <w:r w:rsidR="005B2E1D" w:rsidRPr="005B2E1D">
          <w:rPr>
            <w:rFonts w:ascii="Times New Roman" w:eastAsiaTheme="minorEastAsia" w:hAnsi="Times New Roman" w:hint="eastAsia"/>
            <w:sz w:val="24"/>
          </w:rPr>
          <w:t>N-gram</w:t>
        </w:r>
        <w:r w:rsidR="005B2E1D" w:rsidRPr="005B2E1D">
          <w:rPr>
            <w:rFonts w:ascii="Times New Roman" w:eastAsiaTheme="minorEastAsia" w:hAnsi="Times New Roman" w:hint="eastAsia"/>
            <w:sz w:val="24"/>
          </w:rPr>
          <w:t>特征、句法特征等</w:t>
        </w:r>
      </w:ins>
      <w:ins w:id="90" w:author="航航 李" w:date="2019-01-23T10:34:00Z">
        <w:r w:rsidR="005B2E1D">
          <w:rPr>
            <w:rFonts w:ascii="Times New Roman" w:eastAsiaTheme="minorEastAsia" w:hAnsi="Times New Roman" w:hint="eastAsia"/>
            <w:sz w:val="24"/>
          </w:rPr>
          <w:t>。</w:t>
        </w:r>
      </w:ins>
      <w:ins w:id="91" w:author="航航 李" w:date="2019-01-23T10:36:00Z">
        <w:r w:rsidR="008C01F5">
          <w:rPr>
            <w:rFonts w:ascii="Times New Roman" w:eastAsiaTheme="minorEastAsia" w:hAnsi="Times New Roman" w:hint="eastAsia"/>
            <w:sz w:val="24"/>
          </w:rPr>
          <w:t>此方法除了需要人工标注样本</w:t>
        </w:r>
      </w:ins>
      <w:ins w:id="92" w:author="航航 李" w:date="2019-01-23T10:39:00Z">
        <w:r w:rsidR="008C01F5">
          <w:rPr>
            <w:rFonts w:ascii="Times New Roman" w:eastAsiaTheme="minorEastAsia" w:hAnsi="Times New Roman" w:hint="eastAsia"/>
            <w:sz w:val="24"/>
          </w:rPr>
          <w:t>在某些领域需要</w:t>
        </w:r>
      </w:ins>
      <w:ins w:id="93" w:author="航航 李" w:date="2019-01-23T10:40:00Z">
        <w:r w:rsidR="008C01F5">
          <w:rPr>
            <w:rFonts w:ascii="Times New Roman" w:eastAsiaTheme="minorEastAsia" w:hAnsi="Times New Roman" w:hint="eastAsia"/>
            <w:sz w:val="24"/>
          </w:rPr>
          <w:t>一定的专业知识外</w:t>
        </w:r>
      </w:ins>
      <w:ins w:id="94" w:author="航航 李" w:date="2019-01-23T10:36:00Z">
        <w:r w:rsidR="008C01F5">
          <w:rPr>
            <w:rFonts w:ascii="Times New Roman" w:eastAsiaTheme="minorEastAsia" w:hAnsi="Times New Roman" w:hint="eastAsia"/>
            <w:sz w:val="24"/>
          </w:rPr>
          <w:t>，</w:t>
        </w:r>
      </w:ins>
      <w:ins w:id="95" w:author="航航 李" w:date="2019-01-23T10:45:00Z">
        <w:r w:rsidR="008C01F5">
          <w:rPr>
            <w:rFonts w:ascii="Times New Roman" w:eastAsiaTheme="minorEastAsia" w:hAnsi="Times New Roman" w:hint="eastAsia"/>
            <w:sz w:val="24"/>
          </w:rPr>
          <w:t>特征工程</w:t>
        </w:r>
      </w:ins>
      <w:ins w:id="96" w:author="航航 李" w:date="2019-01-23T10:46:00Z">
        <w:r w:rsidR="00B03830">
          <w:rPr>
            <w:rFonts w:ascii="Times New Roman" w:eastAsiaTheme="minorEastAsia" w:hAnsi="Times New Roman" w:hint="eastAsia"/>
            <w:sz w:val="24"/>
          </w:rPr>
          <w:t>也是此方法的重要环节之一，可以说，一个模型的好坏很大程度上取决于</w:t>
        </w:r>
      </w:ins>
      <w:ins w:id="97" w:author="航航 李" w:date="2019-01-23T10:47:00Z">
        <w:r w:rsidR="00B03830">
          <w:rPr>
            <w:rFonts w:ascii="Times New Roman" w:eastAsiaTheme="minorEastAsia" w:hAnsi="Times New Roman" w:hint="eastAsia"/>
            <w:sz w:val="24"/>
          </w:rPr>
          <w:t>这一环节是否有效，这</w:t>
        </w:r>
      </w:ins>
      <w:ins w:id="98" w:author="航航 李" w:date="2019-01-23T10:48:00Z">
        <w:r w:rsidR="00B03830">
          <w:rPr>
            <w:rFonts w:ascii="Times New Roman" w:eastAsiaTheme="minorEastAsia" w:hAnsi="Times New Roman" w:hint="eastAsia"/>
            <w:sz w:val="24"/>
          </w:rPr>
          <w:t>需要对业务场景进行深度的剖析，从而设计出相应的特征，</w:t>
        </w:r>
      </w:ins>
      <w:ins w:id="99" w:author="航航 李" w:date="2019-01-23T10:49:00Z">
        <w:r w:rsidR="00B03830">
          <w:rPr>
            <w:rFonts w:ascii="Times New Roman" w:eastAsiaTheme="minorEastAsia" w:hAnsi="Times New Roman" w:hint="eastAsia"/>
            <w:sz w:val="24"/>
          </w:rPr>
          <w:t>这一过程所投入的人力和物力成本也是非常大的。</w:t>
        </w:r>
      </w:ins>
    </w:p>
    <w:p w:rsidR="00B03830" w:rsidRDefault="00AC399B" w:rsidP="00341FC5">
      <w:pPr>
        <w:spacing w:line="360" w:lineRule="auto"/>
        <w:ind w:firstLineChars="200" w:firstLine="480"/>
        <w:rPr>
          <w:ins w:id="100" w:author="航航 李" w:date="2019-01-23T09:52:00Z"/>
          <w:rFonts w:ascii="Times New Roman" w:eastAsiaTheme="minorEastAsia" w:hAnsi="Times New Roman"/>
          <w:sz w:val="24"/>
        </w:rPr>
      </w:pPr>
      <w:ins w:id="101" w:author="航航 李" w:date="2019-01-23T10:50:00Z">
        <w:r>
          <w:rPr>
            <w:rFonts w:ascii="Times New Roman" w:eastAsiaTheme="minorEastAsia" w:hAnsi="Times New Roman" w:hint="eastAsia"/>
            <w:sz w:val="24"/>
          </w:rPr>
          <w:t>随着</w:t>
        </w:r>
      </w:ins>
      <w:ins w:id="102" w:author="航航 李" w:date="2019-01-23T14:51:00Z">
        <w:r w:rsidR="008D7C27">
          <w:rPr>
            <w:rFonts w:ascii="Times New Roman" w:eastAsiaTheme="minorEastAsia" w:hAnsi="Times New Roman" w:hint="eastAsia"/>
            <w:sz w:val="24"/>
          </w:rPr>
          <w:t>新媒体时代技术和网络技术的不断发展</w:t>
        </w:r>
      </w:ins>
      <w:ins w:id="103" w:author="航航 李" w:date="2019-01-23T10:51:00Z">
        <w:r>
          <w:rPr>
            <w:rFonts w:ascii="Times New Roman" w:eastAsiaTheme="minorEastAsia" w:hAnsi="Times New Roman" w:hint="eastAsia"/>
            <w:sz w:val="24"/>
          </w:rPr>
          <w:t>，</w:t>
        </w:r>
      </w:ins>
      <w:ins w:id="104" w:author="航航 李" w:date="2019-01-23T14:52:00Z">
        <w:r w:rsidR="008D7C27">
          <w:rPr>
            <w:rFonts w:ascii="Times New Roman" w:eastAsiaTheme="minorEastAsia" w:hAnsi="Times New Roman" w:hint="eastAsia"/>
            <w:sz w:val="24"/>
          </w:rPr>
          <w:t>网络舆情数据不断增长</w:t>
        </w:r>
      </w:ins>
      <w:ins w:id="105" w:author="航航 李" w:date="2019-01-23T10:52:00Z">
        <w:r>
          <w:rPr>
            <w:rFonts w:ascii="Times New Roman" w:eastAsiaTheme="minorEastAsia" w:hAnsi="Times New Roman" w:hint="eastAsia"/>
            <w:sz w:val="24"/>
          </w:rPr>
          <w:t>，单单按照前面所使用的</w:t>
        </w:r>
      </w:ins>
      <w:ins w:id="106" w:author="航航 李" w:date="2019-01-23T10:53:00Z">
        <w:r>
          <w:rPr>
            <w:rFonts w:ascii="Times New Roman" w:eastAsiaTheme="minorEastAsia" w:hAnsi="Times New Roman" w:hint="eastAsia"/>
            <w:sz w:val="24"/>
          </w:rPr>
          <w:t>传统技术进行情感分析模型的建立，显然是不能够满足实际的需要的。</w:t>
        </w:r>
      </w:ins>
      <w:ins w:id="107" w:author="航航 李" w:date="2019-01-23T11:03:00Z">
        <w:r w:rsidR="000E167D">
          <w:rPr>
            <w:rFonts w:ascii="Times New Roman" w:eastAsiaTheme="minorEastAsia" w:hAnsi="Times New Roman" w:hint="eastAsia"/>
            <w:sz w:val="24"/>
          </w:rPr>
          <w:t>除了传统机器学习方法之外，近年来，随着深度学习技术的快速发展</w:t>
        </w:r>
      </w:ins>
      <w:ins w:id="108" w:author="航航 李" w:date="2019-01-23T11:04:00Z">
        <w:r w:rsidR="000E167D">
          <w:rPr>
            <w:rFonts w:ascii="Times New Roman" w:eastAsiaTheme="minorEastAsia" w:hAnsi="Times New Roman" w:hint="eastAsia"/>
            <w:sz w:val="24"/>
          </w:rPr>
          <w:t>，也有许多通过深度学习技术来进行情感分类任务的实现</w:t>
        </w:r>
      </w:ins>
      <w:ins w:id="109" w:author="航航 李" w:date="2019-01-23T11:05:00Z">
        <w:r w:rsidR="000E167D">
          <w:rPr>
            <w:rFonts w:ascii="Times New Roman" w:eastAsiaTheme="minorEastAsia" w:hAnsi="Times New Roman" w:hint="eastAsia"/>
            <w:sz w:val="24"/>
          </w:rPr>
          <w:t>，其与传统机器学习不同的是在与特征处理和模型结构上</w:t>
        </w:r>
      </w:ins>
      <w:ins w:id="110" w:author="航航 李" w:date="2019-01-23T11:06:00Z">
        <w:r w:rsidR="000E167D">
          <w:rPr>
            <w:rFonts w:ascii="Times New Roman" w:eastAsiaTheme="minorEastAsia" w:hAnsi="Times New Roman" w:hint="eastAsia"/>
            <w:sz w:val="24"/>
          </w:rPr>
          <w:t>。</w:t>
        </w:r>
      </w:ins>
      <w:ins w:id="111" w:author="航航 李" w:date="2019-01-23T11:17:00Z">
        <w:r w:rsidR="00456D5D">
          <w:rPr>
            <w:rFonts w:ascii="Times New Roman" w:eastAsiaTheme="minorEastAsia" w:hAnsi="Times New Roman" w:hint="eastAsia"/>
            <w:sz w:val="24"/>
          </w:rPr>
          <w:t>首先，</w:t>
        </w:r>
      </w:ins>
      <w:ins w:id="112" w:author="航航 李" w:date="2019-01-23T11:10:00Z">
        <w:r w:rsidR="00456D5D">
          <w:rPr>
            <w:rFonts w:ascii="Times New Roman" w:eastAsiaTheme="minorEastAsia" w:hAnsi="Times New Roman" w:hint="eastAsia"/>
            <w:sz w:val="24"/>
          </w:rPr>
          <w:t>深度学习可以通过</w:t>
        </w:r>
      </w:ins>
      <w:ins w:id="113" w:author="航航 李" w:date="2019-01-23T11:11:00Z">
        <w:r w:rsidR="00456D5D">
          <w:rPr>
            <w:rFonts w:ascii="Times New Roman" w:eastAsiaTheme="minorEastAsia" w:hAnsi="Times New Roman" w:hint="eastAsia"/>
            <w:sz w:val="24"/>
          </w:rPr>
          <w:t>训练数据本身让机器自动进行特征提取，</w:t>
        </w:r>
      </w:ins>
      <w:ins w:id="114" w:author="航航 李" w:date="2019-01-23T11:12:00Z">
        <w:r w:rsidR="00456D5D">
          <w:rPr>
            <w:rFonts w:ascii="Times New Roman" w:eastAsiaTheme="minorEastAsia" w:hAnsi="Times New Roman" w:hint="eastAsia"/>
            <w:sz w:val="24"/>
          </w:rPr>
          <w:t>当数据量比较大</w:t>
        </w:r>
      </w:ins>
      <w:ins w:id="115" w:author="航航 李" w:date="2019-01-23T11:13:00Z">
        <w:r w:rsidR="00456D5D">
          <w:rPr>
            <w:rFonts w:ascii="Times New Roman" w:eastAsiaTheme="minorEastAsia" w:hAnsi="Times New Roman" w:hint="eastAsia"/>
            <w:sz w:val="24"/>
          </w:rPr>
          <w:t>时，机器自动提取特</w:t>
        </w:r>
        <w:r w:rsidR="00456D5D">
          <w:rPr>
            <w:rFonts w:ascii="Times New Roman" w:eastAsiaTheme="minorEastAsia" w:hAnsi="Times New Roman" w:hint="eastAsia"/>
            <w:sz w:val="24"/>
          </w:rPr>
          <w:lastRenderedPageBreak/>
          <w:t>征比人工</w:t>
        </w:r>
      </w:ins>
      <w:ins w:id="116" w:author="航航 李" w:date="2019-01-23T11:15:00Z">
        <w:r w:rsidR="00456D5D">
          <w:rPr>
            <w:rFonts w:ascii="Times New Roman" w:eastAsiaTheme="minorEastAsia" w:hAnsi="Times New Roman" w:hint="eastAsia"/>
            <w:sz w:val="24"/>
          </w:rPr>
          <w:t>进行特征选择的效果显著</w:t>
        </w:r>
      </w:ins>
      <w:ins w:id="117" w:author="航航 李" w:date="2019-01-23T11:16:00Z">
        <w:r w:rsidR="00456D5D">
          <w:rPr>
            <w:rFonts w:ascii="Times New Roman" w:eastAsiaTheme="minorEastAsia" w:hAnsi="Times New Roman" w:hint="eastAsia"/>
            <w:sz w:val="24"/>
          </w:rPr>
          <w:t>。</w:t>
        </w:r>
      </w:ins>
      <w:ins w:id="118" w:author="航航 李" w:date="2019-01-23T11:17:00Z">
        <w:r w:rsidR="00456D5D">
          <w:rPr>
            <w:rFonts w:ascii="Times New Roman" w:eastAsiaTheme="minorEastAsia" w:hAnsi="Times New Roman" w:hint="eastAsia"/>
            <w:sz w:val="24"/>
          </w:rPr>
          <w:t>其次，</w:t>
        </w:r>
      </w:ins>
      <w:ins w:id="119" w:author="航航 李" w:date="2019-01-23T11:06:00Z">
        <w:r w:rsidR="000E167D">
          <w:rPr>
            <w:rFonts w:ascii="Times New Roman" w:eastAsiaTheme="minorEastAsia" w:hAnsi="Times New Roman" w:hint="eastAsia"/>
            <w:sz w:val="24"/>
          </w:rPr>
          <w:t>主要是通过模拟人脑的智能行为</w:t>
        </w:r>
      </w:ins>
      <w:ins w:id="120" w:author="航航 李" w:date="2019-01-23T11:07:00Z">
        <w:r w:rsidR="00421FEB">
          <w:rPr>
            <w:rFonts w:ascii="Times New Roman" w:eastAsiaTheme="minorEastAsia" w:hAnsi="Times New Roman" w:hint="eastAsia"/>
            <w:sz w:val="24"/>
          </w:rPr>
          <w:t>，</w:t>
        </w:r>
        <w:r w:rsidR="00456D5D">
          <w:rPr>
            <w:rFonts w:ascii="Times New Roman" w:eastAsiaTheme="minorEastAsia" w:hAnsi="Times New Roman" w:hint="eastAsia"/>
            <w:sz w:val="24"/>
          </w:rPr>
          <w:t>以类人脑的多层神经网络模型</w:t>
        </w:r>
      </w:ins>
      <w:ins w:id="121" w:author="航航 李" w:date="2019-01-23T11:08:00Z">
        <w:r w:rsidR="00456D5D">
          <w:rPr>
            <w:rFonts w:ascii="Times New Roman" w:eastAsiaTheme="minorEastAsia" w:hAnsi="Times New Roman" w:hint="eastAsia"/>
            <w:sz w:val="24"/>
          </w:rPr>
          <w:t>为主，包括卷积神经网络、循环神经网络等</w:t>
        </w:r>
      </w:ins>
      <w:ins w:id="122" w:author="航航 李" w:date="2019-01-23T11:09:00Z">
        <w:r w:rsidR="00456D5D">
          <w:rPr>
            <w:rFonts w:ascii="Times New Roman" w:eastAsiaTheme="minorEastAsia" w:hAnsi="Times New Roman" w:hint="eastAsia"/>
            <w:sz w:val="24"/>
          </w:rPr>
          <w:t>不同网络组织形式和训练方法。</w:t>
        </w:r>
      </w:ins>
    </w:p>
    <w:p w:rsidR="007F45FE" w:rsidRPr="00455956" w:rsidRDefault="008A3270">
      <w:pPr>
        <w:spacing w:line="360" w:lineRule="auto"/>
        <w:ind w:firstLineChars="200" w:firstLine="480"/>
        <w:rPr>
          <w:ins w:id="123" w:author="航航 李" w:date="2019-01-23T09:42:00Z"/>
          <w:rFonts w:ascii="Times New Roman" w:eastAsiaTheme="minorEastAsia" w:hAnsi="Times New Roman"/>
          <w:sz w:val="24"/>
        </w:rPr>
        <w:pPrChange w:id="124" w:author="航航 李" w:date="2019-01-23T09:42:00Z">
          <w:pPr>
            <w:pStyle w:val="2"/>
            <w:tabs>
              <w:tab w:val="left" w:pos="1695"/>
            </w:tabs>
            <w:spacing w:line="360" w:lineRule="auto"/>
          </w:pPr>
        </w:pPrChange>
      </w:pPr>
      <w:ins w:id="125" w:author="航航 李" w:date="2019-01-23T11:41:00Z">
        <w:r w:rsidRPr="00455956">
          <w:rPr>
            <w:rFonts w:ascii="Times New Roman" w:eastAsiaTheme="minorEastAsia" w:hAnsi="Times New Roman" w:hint="eastAsia"/>
            <w:sz w:val="24"/>
          </w:rPr>
          <w:t>卷积神经网络</w:t>
        </w:r>
      </w:ins>
      <w:ins w:id="126" w:author="航航 李" w:date="2019-01-23T14:06:00Z">
        <w:r w:rsidR="00986FCB" w:rsidRPr="00986FCB">
          <w:rPr>
            <w:rFonts w:ascii="Times New Roman" w:eastAsiaTheme="minorEastAsia" w:hAnsi="Times New Roman" w:hint="eastAsia"/>
            <w:sz w:val="24"/>
          </w:rPr>
          <w:t>（</w:t>
        </w:r>
        <w:r w:rsidR="00986FCB" w:rsidRPr="00986FCB">
          <w:rPr>
            <w:rFonts w:ascii="Times New Roman" w:eastAsiaTheme="minorEastAsia" w:hAnsi="Times New Roman" w:hint="eastAsia"/>
            <w:sz w:val="24"/>
          </w:rPr>
          <w:t>Convolution Neural Network, CNN</w:t>
        </w:r>
        <w:r w:rsidR="00986FCB" w:rsidRPr="00986FCB">
          <w:rPr>
            <w:rFonts w:ascii="Times New Roman" w:eastAsiaTheme="minorEastAsia" w:hAnsi="Times New Roman" w:hint="eastAsia"/>
            <w:sz w:val="24"/>
          </w:rPr>
          <w:t>）</w:t>
        </w:r>
        <w:r w:rsidR="00986FCB">
          <w:rPr>
            <w:rFonts w:ascii="Times New Roman" w:eastAsiaTheme="minorEastAsia" w:hAnsi="Times New Roman" w:hint="eastAsia"/>
            <w:sz w:val="24"/>
          </w:rPr>
          <w:t>在</w:t>
        </w:r>
      </w:ins>
      <w:ins w:id="127" w:author="航航 李" w:date="2019-01-23T14:09:00Z">
        <w:r w:rsidR="00986FCB">
          <w:rPr>
            <w:rFonts w:ascii="Times New Roman" w:eastAsiaTheme="minorEastAsia" w:hAnsi="Times New Roman" w:hint="eastAsia"/>
            <w:sz w:val="24"/>
          </w:rPr>
          <w:t>计算机视觉领域</w:t>
        </w:r>
      </w:ins>
      <w:ins w:id="128" w:author="航航 李" w:date="2019-01-23T14:10:00Z">
        <w:r w:rsidR="00986FCB">
          <w:rPr>
            <w:rFonts w:ascii="Times New Roman" w:eastAsiaTheme="minorEastAsia" w:hAnsi="Times New Roman" w:hint="eastAsia"/>
            <w:sz w:val="24"/>
          </w:rPr>
          <w:t>无论在学术界还是</w:t>
        </w:r>
        <w:r w:rsidR="00986FCB">
          <w:rPr>
            <w:rFonts w:ascii="Times New Roman" w:eastAsiaTheme="minorEastAsia" w:hAnsi="Times New Roman" w:hint="eastAsia"/>
            <w:sz w:val="24"/>
          </w:rPr>
          <w:t xml:space="preserve"> </w:t>
        </w:r>
        <w:r w:rsidR="00986FCB">
          <w:rPr>
            <w:rFonts w:ascii="Times New Roman" w:eastAsiaTheme="minorEastAsia" w:hAnsi="Times New Roman" w:hint="eastAsia"/>
            <w:sz w:val="24"/>
          </w:rPr>
          <w:t>工业界都</w:t>
        </w:r>
      </w:ins>
      <w:ins w:id="129" w:author="航航 李" w:date="2019-01-23T14:09:00Z">
        <w:r w:rsidR="00986FCB">
          <w:rPr>
            <w:rFonts w:ascii="Times New Roman" w:eastAsiaTheme="minorEastAsia" w:hAnsi="Times New Roman" w:hint="eastAsia"/>
            <w:sz w:val="24"/>
          </w:rPr>
          <w:t>取得了</w:t>
        </w:r>
      </w:ins>
      <w:ins w:id="130" w:author="航航 李" w:date="2019-01-23T14:10:00Z">
        <w:r w:rsidR="00986FCB">
          <w:rPr>
            <w:rFonts w:ascii="Times New Roman" w:eastAsiaTheme="minorEastAsia" w:hAnsi="Times New Roman" w:hint="eastAsia"/>
            <w:sz w:val="24"/>
          </w:rPr>
          <w:t>长足的进步。尤其是</w:t>
        </w:r>
        <w:r w:rsidR="00986FCB">
          <w:rPr>
            <w:rFonts w:ascii="Times New Roman" w:eastAsiaTheme="minorEastAsia" w:hAnsi="Times New Roman" w:hint="eastAsia"/>
            <w:sz w:val="24"/>
          </w:rPr>
          <w:t>CNN</w:t>
        </w:r>
      </w:ins>
      <w:ins w:id="131" w:author="航航 李" w:date="2019-01-23T14:26:00Z">
        <w:r w:rsidR="00886964">
          <w:rPr>
            <w:rFonts w:ascii="Times New Roman" w:eastAsiaTheme="minorEastAsia" w:hAnsi="Times New Roman" w:hint="eastAsia"/>
            <w:sz w:val="24"/>
          </w:rPr>
          <w:t>进行</w:t>
        </w:r>
      </w:ins>
      <w:ins w:id="132" w:author="航航 李" w:date="2019-01-23T14:10:00Z">
        <w:r w:rsidR="00986FCB">
          <w:rPr>
            <w:rFonts w:ascii="Times New Roman" w:eastAsiaTheme="minorEastAsia" w:hAnsi="Times New Roman" w:hint="eastAsia"/>
            <w:sz w:val="24"/>
          </w:rPr>
          <w:t>图像分类取得了巨大</w:t>
        </w:r>
      </w:ins>
      <w:ins w:id="133" w:author="航航 李" w:date="2019-01-23T14:11:00Z">
        <w:r w:rsidR="00986FCB">
          <w:rPr>
            <w:rFonts w:ascii="Times New Roman" w:eastAsiaTheme="minorEastAsia" w:hAnsi="Times New Roman" w:hint="eastAsia"/>
            <w:sz w:val="24"/>
          </w:rPr>
          <w:t>突破，如</w:t>
        </w:r>
        <w:r w:rsidR="00986FCB">
          <w:rPr>
            <w:rFonts w:ascii="Times New Roman" w:eastAsiaTheme="minorEastAsia" w:hAnsi="Times New Roman" w:hint="eastAsia"/>
            <w:sz w:val="24"/>
          </w:rPr>
          <w:t>Facebook</w:t>
        </w:r>
        <w:r w:rsidR="00986FCB">
          <w:rPr>
            <w:rFonts w:ascii="Times New Roman" w:eastAsiaTheme="minorEastAsia" w:hAnsi="Times New Roman" w:hint="eastAsia"/>
            <w:sz w:val="24"/>
          </w:rPr>
          <w:t>的图像标注系统和自动驾驶</w:t>
        </w:r>
      </w:ins>
      <w:ins w:id="134" w:author="航航 李" w:date="2019-01-23T14:12:00Z">
        <w:r w:rsidR="00986FCB">
          <w:rPr>
            <w:rFonts w:ascii="Times New Roman" w:eastAsiaTheme="minorEastAsia" w:hAnsi="Times New Roman" w:hint="eastAsia"/>
            <w:sz w:val="24"/>
          </w:rPr>
          <w:t>的汽车系统等</w:t>
        </w:r>
        <w:r w:rsidR="00986FCB">
          <w:rPr>
            <w:rFonts w:ascii="Times New Roman" w:eastAsiaTheme="minorEastAsia" w:hAnsi="Times New Roman" w:hint="eastAsia"/>
            <w:sz w:val="24"/>
          </w:rPr>
          <w:t>CNN</w:t>
        </w:r>
        <w:r w:rsidR="00986FCB">
          <w:rPr>
            <w:rFonts w:ascii="Times New Roman" w:eastAsiaTheme="minorEastAsia" w:hAnsi="Times New Roman" w:hint="eastAsia"/>
            <w:sz w:val="24"/>
          </w:rPr>
          <w:t>都发挥着重要作用。</w:t>
        </w:r>
      </w:ins>
      <w:ins w:id="135" w:author="航航 李" w:date="2019-01-23T14:13:00Z">
        <w:r w:rsidR="008A4BF8">
          <w:rPr>
            <w:rFonts w:ascii="Times New Roman" w:eastAsiaTheme="minorEastAsia" w:hAnsi="Times New Roman" w:hint="eastAsia"/>
            <w:sz w:val="24"/>
          </w:rPr>
          <w:t>与此同时，</w:t>
        </w:r>
      </w:ins>
      <w:ins w:id="136" w:author="航航 李" w:date="2019-01-23T14:19:00Z">
        <w:r w:rsidR="008A4BF8">
          <w:rPr>
            <w:rFonts w:ascii="Times New Roman" w:eastAsiaTheme="minorEastAsia" w:hAnsi="Times New Roman" w:hint="eastAsia"/>
            <w:sz w:val="24"/>
          </w:rPr>
          <w:t>将</w:t>
        </w:r>
        <w:r w:rsidR="008A4BF8">
          <w:rPr>
            <w:rFonts w:ascii="Times New Roman" w:eastAsiaTheme="minorEastAsia" w:hAnsi="Times New Roman" w:hint="eastAsia"/>
            <w:sz w:val="24"/>
          </w:rPr>
          <w:t>CNN</w:t>
        </w:r>
        <w:r w:rsidR="008A4BF8">
          <w:rPr>
            <w:rFonts w:ascii="Times New Roman" w:eastAsiaTheme="minorEastAsia" w:hAnsi="Times New Roman" w:hint="eastAsia"/>
            <w:sz w:val="24"/>
          </w:rPr>
          <w:t>应用于</w:t>
        </w:r>
      </w:ins>
      <w:ins w:id="137" w:author="航航 李" w:date="2019-01-23T14:14:00Z">
        <w:r w:rsidR="008A4BF8">
          <w:rPr>
            <w:rFonts w:ascii="Times New Roman" w:eastAsiaTheme="minorEastAsia" w:hAnsi="Times New Roman" w:hint="eastAsia"/>
            <w:sz w:val="24"/>
          </w:rPr>
          <w:t>自然语言处理</w:t>
        </w:r>
      </w:ins>
      <w:ins w:id="138" w:author="航航 李" w:date="2019-01-23T14:15:00Z">
        <w:r w:rsidR="008A4BF8">
          <w:rPr>
            <w:rFonts w:ascii="Times New Roman" w:eastAsiaTheme="minorEastAsia" w:hAnsi="Times New Roman" w:hint="eastAsia"/>
            <w:sz w:val="24"/>
          </w:rPr>
          <w:t>（</w:t>
        </w:r>
        <w:r w:rsidR="008A4BF8" w:rsidRPr="008A4BF8">
          <w:rPr>
            <w:rFonts w:ascii="Times New Roman" w:eastAsiaTheme="minorEastAsia" w:hAnsi="Times New Roman"/>
            <w:sz w:val="24"/>
          </w:rPr>
          <w:t>Natural Language Processing, NLP</w:t>
        </w:r>
        <w:r w:rsidR="008A4BF8">
          <w:rPr>
            <w:rFonts w:ascii="Times New Roman" w:eastAsiaTheme="minorEastAsia" w:hAnsi="Times New Roman" w:hint="eastAsia"/>
            <w:sz w:val="24"/>
          </w:rPr>
          <w:t>）</w:t>
        </w:r>
      </w:ins>
      <w:ins w:id="139" w:author="航航 李" w:date="2019-01-23T14:14:00Z">
        <w:r w:rsidR="008A4BF8">
          <w:rPr>
            <w:rFonts w:ascii="Times New Roman" w:eastAsiaTheme="minorEastAsia" w:hAnsi="Times New Roman" w:hint="eastAsia"/>
            <w:sz w:val="24"/>
          </w:rPr>
          <w:t>领域</w:t>
        </w:r>
      </w:ins>
      <w:ins w:id="140" w:author="航航 李" w:date="2019-01-23T14:20:00Z">
        <w:r w:rsidR="008A4BF8">
          <w:rPr>
            <w:rFonts w:ascii="Times New Roman" w:eastAsiaTheme="minorEastAsia" w:hAnsi="Times New Roman" w:hint="eastAsia"/>
            <w:sz w:val="24"/>
          </w:rPr>
          <w:t>也可以表现出比较好的效果，</w:t>
        </w:r>
      </w:ins>
      <w:ins w:id="141" w:author="航航 李" w:date="2019-01-23T14:26:00Z">
        <w:r w:rsidR="00EA5E16">
          <w:rPr>
            <w:rFonts w:ascii="Times New Roman" w:eastAsiaTheme="minorEastAsia" w:hAnsi="Times New Roman" w:hint="eastAsia"/>
            <w:sz w:val="24"/>
          </w:rPr>
          <w:t>主要方面</w:t>
        </w:r>
      </w:ins>
      <w:ins w:id="142" w:author="航航 李" w:date="2019-01-23T14:22:00Z">
        <w:r w:rsidR="00886964">
          <w:rPr>
            <w:rFonts w:ascii="Times New Roman" w:eastAsiaTheme="minorEastAsia" w:hAnsi="Times New Roman" w:hint="eastAsia"/>
            <w:sz w:val="24"/>
          </w:rPr>
          <w:t>是</w:t>
        </w:r>
      </w:ins>
      <w:ins w:id="143" w:author="航航 李" w:date="2019-01-23T14:20:00Z">
        <w:r w:rsidR="008A4BF8">
          <w:rPr>
            <w:rFonts w:ascii="Times New Roman" w:eastAsiaTheme="minorEastAsia" w:hAnsi="Times New Roman" w:hint="eastAsia"/>
            <w:sz w:val="24"/>
          </w:rPr>
          <w:t>由于词向量的发展</w:t>
        </w:r>
      </w:ins>
      <w:ins w:id="144" w:author="航航 李" w:date="2019-01-23T14:22:00Z">
        <w:r w:rsidR="008A4BF8">
          <w:rPr>
            <w:rFonts w:ascii="Times New Roman" w:eastAsiaTheme="minorEastAsia" w:hAnsi="Times New Roman" w:hint="eastAsia"/>
            <w:sz w:val="24"/>
          </w:rPr>
          <w:t>，</w:t>
        </w:r>
      </w:ins>
      <w:ins w:id="145" w:author="航航 李" w:date="2019-01-23T14:21:00Z">
        <w:r w:rsidR="008A4BF8">
          <w:rPr>
            <w:rFonts w:ascii="Times New Roman" w:eastAsiaTheme="minorEastAsia" w:hAnsi="Times New Roman" w:hint="eastAsia"/>
            <w:sz w:val="24"/>
          </w:rPr>
          <w:t>如：</w:t>
        </w:r>
      </w:ins>
      <w:proofErr w:type="spellStart"/>
      <w:ins w:id="146" w:author="航航 李" w:date="2019-01-23T14:28:00Z">
        <w:r w:rsidR="00EA5E16" w:rsidRPr="00EA5E16">
          <w:rPr>
            <w:rFonts w:ascii="Times New Roman" w:eastAsiaTheme="minorEastAsia" w:hAnsi="Times New Roman" w:hint="eastAsia"/>
            <w:sz w:val="24"/>
          </w:rPr>
          <w:t>GloVe</w:t>
        </w:r>
        <w:proofErr w:type="spellEnd"/>
        <w:r w:rsidR="00EA5E16">
          <w:rPr>
            <w:rFonts w:ascii="Times New Roman" w:eastAsiaTheme="minorEastAsia" w:hAnsi="Times New Roman" w:hint="eastAsia"/>
            <w:sz w:val="24"/>
          </w:rPr>
          <w:t>（</w:t>
        </w:r>
        <w:r w:rsidR="00EA5E16" w:rsidRPr="00EA5E16">
          <w:rPr>
            <w:rFonts w:ascii="Times New Roman" w:eastAsiaTheme="minorEastAsia" w:hAnsi="Times New Roman" w:hint="eastAsia"/>
            <w:sz w:val="24"/>
          </w:rPr>
          <w:t>Global Vectors for Word Representation</w:t>
        </w:r>
        <w:r w:rsidR="00EA5E16">
          <w:rPr>
            <w:rFonts w:ascii="Times New Roman" w:eastAsiaTheme="minorEastAsia" w:hAnsi="Times New Roman" w:hint="eastAsia"/>
            <w:sz w:val="24"/>
          </w:rPr>
          <w:t>）、</w:t>
        </w:r>
      </w:ins>
      <w:ins w:id="147" w:author="航航 李" w:date="2019-01-23T14:21:00Z">
        <w:r w:rsidR="008A4BF8">
          <w:rPr>
            <w:rFonts w:ascii="Times New Roman" w:eastAsiaTheme="minorEastAsia" w:hAnsi="Times New Roman" w:hint="eastAsia"/>
            <w:sz w:val="24"/>
          </w:rPr>
          <w:t>word</w:t>
        </w:r>
        <w:r w:rsidR="008A4BF8">
          <w:rPr>
            <w:rFonts w:ascii="Times New Roman" w:eastAsiaTheme="minorEastAsia" w:hAnsi="Times New Roman"/>
            <w:sz w:val="24"/>
          </w:rPr>
          <w:t>2vector</w:t>
        </w:r>
      </w:ins>
      <w:ins w:id="148" w:author="航航 李" w:date="2019-01-23T14:22:00Z">
        <w:r w:rsidR="008A4BF8">
          <w:rPr>
            <w:rFonts w:ascii="Times New Roman" w:eastAsiaTheme="minorEastAsia" w:hAnsi="Times New Roman" w:hint="eastAsia"/>
            <w:sz w:val="24"/>
          </w:rPr>
          <w:t>、</w:t>
        </w:r>
        <w:proofErr w:type="gramStart"/>
        <w:r w:rsidR="008A4BF8" w:rsidRPr="008A4BF8">
          <w:rPr>
            <w:rFonts w:ascii="Times New Roman" w:eastAsiaTheme="minorEastAsia" w:hAnsi="Times New Roman" w:hint="eastAsia"/>
            <w:sz w:val="24"/>
          </w:rPr>
          <w:t>连续词袋模型</w:t>
        </w:r>
        <w:proofErr w:type="gramEnd"/>
        <w:r w:rsidR="008A4BF8" w:rsidRPr="008A4BF8">
          <w:rPr>
            <w:rFonts w:ascii="Times New Roman" w:eastAsiaTheme="minorEastAsia" w:hAnsi="Times New Roman" w:hint="eastAsia"/>
            <w:sz w:val="24"/>
          </w:rPr>
          <w:t>（</w:t>
        </w:r>
        <w:r w:rsidR="008A4BF8" w:rsidRPr="008A4BF8">
          <w:rPr>
            <w:rFonts w:ascii="Times New Roman" w:eastAsiaTheme="minorEastAsia" w:hAnsi="Times New Roman" w:hint="eastAsia"/>
            <w:sz w:val="24"/>
          </w:rPr>
          <w:t>continuous bag of words, CBOW)</w:t>
        </w:r>
        <w:r w:rsidR="008A4BF8">
          <w:rPr>
            <w:rFonts w:ascii="Times New Roman" w:eastAsiaTheme="minorEastAsia" w:hAnsi="Times New Roman" w:hint="eastAsia"/>
            <w:sz w:val="24"/>
          </w:rPr>
          <w:t>、</w:t>
        </w:r>
        <w:r w:rsidR="008A4BF8" w:rsidRPr="008A4BF8">
          <w:rPr>
            <w:rFonts w:ascii="Times New Roman" w:eastAsiaTheme="minorEastAsia" w:hAnsi="Times New Roman" w:hint="eastAsia"/>
            <w:sz w:val="24"/>
          </w:rPr>
          <w:t>跳字模型（</w:t>
        </w:r>
        <w:r w:rsidR="008A4BF8" w:rsidRPr="008A4BF8">
          <w:rPr>
            <w:rFonts w:ascii="Times New Roman" w:eastAsiaTheme="minorEastAsia" w:hAnsi="Times New Roman" w:hint="eastAsia"/>
            <w:sz w:val="24"/>
          </w:rPr>
          <w:t>Skip-gram</w:t>
        </w:r>
        <w:r w:rsidR="008A4BF8" w:rsidRPr="008A4BF8">
          <w:rPr>
            <w:rFonts w:ascii="Times New Roman" w:eastAsiaTheme="minorEastAsia" w:hAnsi="Times New Roman" w:hint="eastAsia"/>
            <w:sz w:val="24"/>
          </w:rPr>
          <w:t>）</w:t>
        </w:r>
        <w:r w:rsidR="00886964">
          <w:rPr>
            <w:rFonts w:ascii="Times New Roman" w:eastAsiaTheme="minorEastAsia" w:hAnsi="Times New Roman" w:hint="eastAsia"/>
            <w:sz w:val="24"/>
          </w:rPr>
          <w:t>等</w:t>
        </w:r>
      </w:ins>
      <w:ins w:id="149" w:author="航航 李" w:date="2019-01-23T14:23:00Z">
        <w:r w:rsidR="00886964">
          <w:rPr>
            <w:rFonts w:ascii="Times New Roman" w:eastAsiaTheme="minorEastAsia" w:hAnsi="Times New Roman" w:hint="eastAsia"/>
            <w:sz w:val="24"/>
          </w:rPr>
          <w:t>现有的</w:t>
        </w:r>
      </w:ins>
      <w:ins w:id="150" w:author="航航 李" w:date="2019-01-23T14:28:00Z">
        <w:r w:rsidR="007F3B84">
          <w:rPr>
            <w:rFonts w:ascii="Times New Roman" w:eastAsiaTheme="minorEastAsia" w:hAnsi="Times New Roman" w:hint="eastAsia"/>
            <w:sz w:val="24"/>
          </w:rPr>
          <w:t>词向量</w:t>
        </w:r>
      </w:ins>
      <w:proofErr w:type="gramStart"/>
      <w:ins w:id="151" w:author="航航 李" w:date="2019-01-23T14:23:00Z">
        <w:r w:rsidR="00886964">
          <w:rPr>
            <w:rFonts w:ascii="Times New Roman" w:eastAsiaTheme="minorEastAsia" w:hAnsi="Times New Roman" w:hint="eastAsia"/>
            <w:sz w:val="24"/>
          </w:rPr>
          <w:t>库已</w:t>
        </w:r>
        <w:proofErr w:type="gramEnd"/>
        <w:r w:rsidR="00886964">
          <w:rPr>
            <w:rFonts w:ascii="Times New Roman" w:eastAsiaTheme="minorEastAsia" w:hAnsi="Times New Roman" w:hint="eastAsia"/>
            <w:sz w:val="24"/>
          </w:rPr>
          <w:t>经能较好的表达词语的含义。</w:t>
        </w:r>
      </w:ins>
      <w:ins w:id="152" w:author="航航 李" w:date="2019-01-23T14:31:00Z">
        <w:r w:rsidR="007951ED">
          <w:rPr>
            <w:rFonts w:ascii="Times New Roman" w:eastAsiaTheme="minorEastAsia" w:hAnsi="Times New Roman" w:hint="eastAsia"/>
            <w:sz w:val="24"/>
          </w:rPr>
          <w:t>基于深度</w:t>
        </w:r>
      </w:ins>
      <w:ins w:id="153" w:author="航航 李" w:date="2019-01-23T14:32:00Z">
        <w:r w:rsidR="007951ED">
          <w:rPr>
            <w:rFonts w:ascii="Times New Roman" w:eastAsiaTheme="minorEastAsia" w:hAnsi="Times New Roman" w:hint="eastAsia"/>
            <w:sz w:val="24"/>
          </w:rPr>
          <w:t>学习抽象特征，不仅避免了人工提取特征的工作，也可通过词向量技术模拟词语之间的联系，具有局部</w:t>
        </w:r>
      </w:ins>
      <w:ins w:id="154" w:author="航航 李" w:date="2019-01-23T14:33:00Z">
        <w:r w:rsidR="007951ED">
          <w:rPr>
            <w:rFonts w:ascii="Times New Roman" w:eastAsiaTheme="minorEastAsia" w:hAnsi="Times New Roman" w:hint="eastAsia"/>
            <w:sz w:val="24"/>
          </w:rPr>
          <w:t>特征抽象以及记忆功能在情感</w:t>
        </w:r>
        <w:r w:rsidR="00170C8C">
          <w:rPr>
            <w:rFonts w:ascii="Times New Roman" w:eastAsiaTheme="minorEastAsia" w:hAnsi="Times New Roman" w:hint="eastAsia"/>
            <w:sz w:val="24"/>
          </w:rPr>
          <w:t>分类的建模中具有非常大的优势。</w:t>
        </w:r>
      </w:ins>
      <w:ins w:id="155" w:author="航航 李" w:date="2019-01-23T14:35:00Z">
        <w:r w:rsidR="00170C8C">
          <w:rPr>
            <w:rFonts w:ascii="Times New Roman" w:eastAsiaTheme="minorEastAsia" w:hAnsi="Times New Roman" w:hint="eastAsia"/>
            <w:sz w:val="24"/>
          </w:rPr>
          <w:t>因此，利用</w:t>
        </w:r>
        <w:r w:rsidR="00170C8C">
          <w:rPr>
            <w:rFonts w:ascii="Times New Roman" w:eastAsiaTheme="minorEastAsia" w:hAnsi="Times New Roman" w:hint="eastAsia"/>
            <w:sz w:val="24"/>
          </w:rPr>
          <w:t>CNN</w:t>
        </w:r>
        <w:r w:rsidR="00170C8C">
          <w:rPr>
            <w:rFonts w:ascii="Times New Roman" w:eastAsiaTheme="minorEastAsia" w:hAnsi="Times New Roman" w:hint="eastAsia"/>
            <w:sz w:val="24"/>
          </w:rPr>
          <w:t>结合词向量</w:t>
        </w:r>
      </w:ins>
      <w:ins w:id="156" w:author="航航 李" w:date="2019-01-23T14:36:00Z">
        <w:r w:rsidR="00170C8C">
          <w:rPr>
            <w:rFonts w:ascii="Times New Roman" w:eastAsiaTheme="minorEastAsia" w:hAnsi="Times New Roman" w:hint="eastAsia"/>
            <w:sz w:val="24"/>
          </w:rPr>
          <w:t>技术</w:t>
        </w:r>
      </w:ins>
      <w:ins w:id="157" w:author="航航 李" w:date="2019-01-23T14:35:00Z">
        <w:r w:rsidR="00170C8C">
          <w:rPr>
            <w:rFonts w:ascii="Times New Roman" w:eastAsiaTheme="minorEastAsia" w:hAnsi="Times New Roman" w:hint="eastAsia"/>
            <w:sz w:val="24"/>
          </w:rPr>
          <w:t>进行情感分类建模</w:t>
        </w:r>
      </w:ins>
      <w:ins w:id="158" w:author="航航 李" w:date="2019-01-23T14:34:00Z">
        <w:r w:rsidR="00170C8C">
          <w:rPr>
            <w:rFonts w:ascii="Times New Roman" w:eastAsiaTheme="minorEastAsia" w:hAnsi="Times New Roman" w:hint="eastAsia"/>
            <w:sz w:val="24"/>
          </w:rPr>
          <w:t>对于提升</w:t>
        </w:r>
      </w:ins>
      <w:ins w:id="159" w:author="航航 李" w:date="2019-01-23T14:37:00Z">
        <w:r w:rsidR="00170C8C">
          <w:rPr>
            <w:rFonts w:ascii="Times New Roman" w:eastAsiaTheme="minorEastAsia" w:hAnsi="Times New Roman" w:hint="eastAsia"/>
            <w:sz w:val="24"/>
          </w:rPr>
          <w:t>和改进</w:t>
        </w:r>
      </w:ins>
      <w:ins w:id="160" w:author="航航 李" w:date="2019-01-23T14:35:00Z">
        <w:r w:rsidR="00170C8C">
          <w:rPr>
            <w:rFonts w:ascii="Times New Roman" w:eastAsiaTheme="minorEastAsia" w:hAnsi="Times New Roman" w:hint="eastAsia"/>
            <w:sz w:val="24"/>
          </w:rPr>
          <w:t>使用</w:t>
        </w:r>
      </w:ins>
      <w:ins w:id="161" w:author="航航 李" w:date="2019-01-23T14:34:00Z">
        <w:r w:rsidR="00170C8C">
          <w:rPr>
            <w:rFonts w:ascii="Times New Roman" w:eastAsiaTheme="minorEastAsia" w:hAnsi="Times New Roman" w:hint="eastAsia"/>
            <w:sz w:val="24"/>
          </w:rPr>
          <w:t>传统机器学习方法</w:t>
        </w:r>
      </w:ins>
      <w:ins w:id="162" w:author="航航 李" w:date="2019-01-23T14:38:00Z">
        <w:r w:rsidR="00170C8C">
          <w:rPr>
            <w:rFonts w:ascii="Times New Roman" w:eastAsiaTheme="minorEastAsia" w:hAnsi="Times New Roman" w:hint="eastAsia"/>
            <w:sz w:val="24"/>
          </w:rPr>
          <w:t>的效率和不足</w:t>
        </w:r>
      </w:ins>
      <w:ins w:id="163" w:author="航航 李" w:date="2019-01-23T14:34:00Z">
        <w:r w:rsidR="00170C8C">
          <w:rPr>
            <w:rFonts w:ascii="Times New Roman" w:eastAsiaTheme="minorEastAsia" w:hAnsi="Times New Roman" w:hint="eastAsia"/>
            <w:sz w:val="24"/>
          </w:rPr>
          <w:t>具有重要的研究和实践意义。</w:t>
        </w:r>
      </w:ins>
    </w:p>
    <w:p w:rsidR="00D37919" w:rsidDel="00B154DA" w:rsidRDefault="004A16DA">
      <w:pPr>
        <w:spacing w:line="360" w:lineRule="auto"/>
        <w:ind w:firstLineChars="200" w:firstLine="480"/>
        <w:rPr>
          <w:del w:id="164" w:author="航航 李" w:date="2019-01-23T09:42:00Z"/>
          <w:rFonts w:ascii="Times New Roman" w:eastAsiaTheme="minorEastAsia" w:hAnsi="Times New Roman"/>
          <w:sz w:val="24"/>
        </w:rPr>
      </w:pPr>
      <w:del w:id="165" w:author="航航 李" w:date="2019-01-23T09:42:00Z">
        <w:r w:rsidDel="00341FC5">
          <w:rPr>
            <w:rFonts w:ascii="Times New Roman" w:eastAsiaTheme="minorEastAsia" w:hAnsi="Times New Roman"/>
            <w:sz w:val="24"/>
          </w:rPr>
          <w:delText>随着大数据时代的到来，与之对应的大数据处理新技术不断发展，同时也产生了多种大数据处理平台，其中最惹人注目的当属</w:delText>
        </w:r>
        <w:r w:rsidDel="00341FC5">
          <w:rPr>
            <w:rFonts w:ascii="Times New Roman" w:eastAsiaTheme="minorEastAsia" w:hAnsi="Times New Roman"/>
            <w:sz w:val="24"/>
          </w:rPr>
          <w:delText>Apache Spark</w:delText>
        </w:r>
        <w:r w:rsidDel="00341FC5">
          <w:rPr>
            <w:rFonts w:ascii="Times New Roman" w:eastAsiaTheme="minorEastAsia" w:hAnsi="Times New Roman"/>
            <w:sz w:val="24"/>
          </w:rPr>
          <w:delText>。</w:delText>
        </w:r>
      </w:del>
    </w:p>
    <w:p w:rsidR="00D37919" w:rsidDel="00341FC5" w:rsidRDefault="004A16DA">
      <w:pPr>
        <w:spacing w:line="360" w:lineRule="auto"/>
        <w:ind w:firstLineChars="200" w:firstLine="480"/>
        <w:rPr>
          <w:del w:id="166" w:author="航航 李" w:date="2019-01-23T09:42:00Z"/>
          <w:rFonts w:ascii="Times New Roman" w:eastAsiaTheme="minorEastAsia" w:hAnsi="Times New Roman"/>
          <w:sz w:val="24"/>
        </w:rPr>
      </w:pPr>
      <w:del w:id="167" w:author="航航 李" w:date="2019-01-23T09:42:00Z">
        <w:r w:rsidDel="00341FC5">
          <w:rPr>
            <w:rFonts w:ascii="Times New Roman" w:eastAsiaTheme="minorEastAsia" w:hAnsi="Times New Roman"/>
            <w:sz w:val="24"/>
          </w:rPr>
          <w:delText>Spark</w:delText>
        </w:r>
        <w:r w:rsidDel="00341FC5">
          <w:rPr>
            <w:rFonts w:ascii="Times New Roman" w:eastAsiaTheme="minorEastAsia" w:hAnsi="Times New Roman"/>
            <w:sz w:val="24"/>
          </w:rPr>
          <w:delText>是一种基于内存计算的分布式大数据并行处理平台，它集批处理、实时流处理、交互式查询与图计算于一体，避免了各种运算场景下需要部署不同集群所带来的资源浪费。</w:delText>
        </w:r>
      </w:del>
    </w:p>
    <w:p w:rsidR="00D37919" w:rsidDel="00341FC5" w:rsidRDefault="004A16DA">
      <w:pPr>
        <w:spacing w:line="360" w:lineRule="auto"/>
        <w:ind w:firstLineChars="200" w:firstLine="480"/>
        <w:rPr>
          <w:del w:id="168" w:author="航航 李" w:date="2019-01-23T09:42:00Z"/>
          <w:rFonts w:ascii="Times New Roman" w:eastAsiaTheme="minorEastAsia" w:hAnsi="Times New Roman"/>
          <w:sz w:val="24"/>
        </w:rPr>
      </w:pPr>
      <w:del w:id="169" w:author="航航 李" w:date="2019-01-23T09:42:00Z">
        <w:r w:rsidDel="00341FC5">
          <w:rPr>
            <w:rFonts w:ascii="Times New Roman" w:eastAsiaTheme="minorEastAsia" w:hAnsi="Times New Roman"/>
            <w:sz w:val="24"/>
          </w:rPr>
          <w:delText>Spark</w:delText>
        </w:r>
        <w:r w:rsidDel="00341FC5">
          <w:rPr>
            <w:rFonts w:ascii="Times New Roman" w:eastAsiaTheme="minorEastAsia" w:hAnsi="Times New Roman"/>
            <w:sz w:val="24"/>
          </w:rPr>
          <w:delText>基于内存计算的属性使其天生具有迭代计算的优势，特别适合机器学习中的迭代算法。与</w:delText>
        </w:r>
        <w:r w:rsidDel="00341FC5">
          <w:rPr>
            <w:rFonts w:ascii="Times New Roman" w:eastAsiaTheme="minorEastAsia" w:hAnsi="Times New Roman"/>
            <w:sz w:val="24"/>
          </w:rPr>
          <w:delText>Hadoop</w:delText>
        </w:r>
        <w:r w:rsidDel="00341FC5">
          <w:rPr>
            <w:rFonts w:ascii="Times New Roman" w:eastAsiaTheme="minorEastAsia" w:hAnsi="Times New Roman"/>
            <w:sz w:val="24"/>
          </w:rPr>
          <w:delText>的</w:delText>
        </w:r>
        <w:r w:rsidDel="00341FC5">
          <w:rPr>
            <w:rFonts w:ascii="Times New Roman" w:eastAsiaTheme="minorEastAsia" w:hAnsi="Times New Roman"/>
            <w:sz w:val="24"/>
          </w:rPr>
          <w:delText>MapReduce</w:delText>
        </w:r>
        <w:r w:rsidDel="00341FC5">
          <w:rPr>
            <w:rFonts w:ascii="Times New Roman" w:eastAsiaTheme="minorEastAsia" w:hAnsi="Times New Roman"/>
            <w:sz w:val="24"/>
          </w:rPr>
          <w:delText>相比，</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基于内存计算的运算速度要快</w:delText>
        </w:r>
        <w:r w:rsidDel="00341FC5">
          <w:rPr>
            <w:rFonts w:ascii="Times New Roman" w:eastAsiaTheme="minorEastAsia" w:hAnsi="Times New Roman"/>
            <w:sz w:val="24"/>
          </w:rPr>
          <w:delText>100</w:delText>
        </w:r>
        <w:r w:rsidDel="00341FC5">
          <w:rPr>
            <w:rFonts w:ascii="Times New Roman" w:eastAsiaTheme="minorEastAsia" w:hAnsi="Times New Roman"/>
            <w:sz w:val="24"/>
          </w:rPr>
          <w:delText>倍以上。同时</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支持</w:delText>
        </w:r>
        <w:r w:rsidDel="00341FC5">
          <w:rPr>
            <w:rFonts w:ascii="Times New Roman" w:eastAsiaTheme="minorEastAsia" w:hAnsi="Times New Roman"/>
            <w:sz w:val="24"/>
          </w:rPr>
          <w:delText>Java</w:delText>
        </w:r>
        <w:r w:rsidDel="00341FC5">
          <w:rPr>
            <w:rFonts w:ascii="Times New Roman" w:eastAsiaTheme="minorEastAsia" w:hAnsi="Times New Roman"/>
            <w:sz w:val="24"/>
          </w:rPr>
          <w:delText>、</w:delText>
        </w:r>
        <w:r w:rsidDel="00341FC5">
          <w:rPr>
            <w:rFonts w:ascii="Times New Roman" w:eastAsiaTheme="minorEastAsia" w:hAnsi="Times New Roman"/>
            <w:sz w:val="24"/>
          </w:rPr>
          <w:delText>Python</w:delText>
        </w:r>
        <w:r w:rsidDel="00341FC5">
          <w:rPr>
            <w:rFonts w:ascii="Times New Roman" w:eastAsiaTheme="minorEastAsia" w:hAnsi="Times New Roman"/>
            <w:sz w:val="24"/>
          </w:rPr>
          <w:delText>和</w:delText>
        </w:r>
        <w:r w:rsidDel="00341FC5">
          <w:rPr>
            <w:rFonts w:ascii="Times New Roman" w:eastAsiaTheme="minorEastAsia" w:hAnsi="Times New Roman"/>
            <w:sz w:val="24"/>
          </w:rPr>
          <w:delText>Scala</w:delText>
        </w:r>
        <w:r w:rsidDel="00341FC5">
          <w:rPr>
            <w:rFonts w:ascii="Times New Roman" w:eastAsiaTheme="minorEastAsia" w:hAnsi="Times New Roman"/>
            <w:sz w:val="24"/>
          </w:rPr>
          <w:delText>等多种语言的</w:delText>
        </w:r>
        <w:r w:rsidDel="00341FC5">
          <w:rPr>
            <w:rFonts w:ascii="Times New Roman" w:eastAsiaTheme="minorEastAsia" w:hAnsi="Times New Roman"/>
            <w:sz w:val="24"/>
          </w:rPr>
          <w:delText>API</w:delText>
        </w:r>
        <w:r w:rsidDel="00341FC5">
          <w:rPr>
            <w:rFonts w:ascii="Times New Roman" w:eastAsiaTheme="minorEastAsia" w:hAnsi="Times New Roman"/>
            <w:sz w:val="24"/>
          </w:rPr>
          <w:delText>，还支持超过</w:delText>
        </w:r>
        <w:r w:rsidDel="00341FC5">
          <w:rPr>
            <w:rFonts w:ascii="Times New Roman" w:eastAsiaTheme="minorEastAsia" w:hAnsi="Times New Roman"/>
            <w:sz w:val="24"/>
          </w:rPr>
          <w:delText>80</w:delText>
        </w:r>
        <w:r w:rsidDel="00341FC5">
          <w:rPr>
            <w:rFonts w:ascii="Times New Roman" w:eastAsiaTheme="minorEastAsia" w:hAnsi="Times New Roman"/>
            <w:sz w:val="24"/>
          </w:rPr>
          <w:delText>种高级算法，使用户可以快速构建不同的应用。同时</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有一个完整的生态系统，支持丰富的应用计算场景。</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提供了统一的底层计算框架，同时提供丰富的组件来满足不同的应用场景，如针对批处理和交互式查询的</w:delText>
        </w:r>
        <w:r w:rsidDel="00341FC5">
          <w:rPr>
            <w:rFonts w:ascii="Times New Roman" w:eastAsiaTheme="minorEastAsia" w:hAnsi="Times New Roman"/>
            <w:sz w:val="24"/>
          </w:rPr>
          <w:delText>Spark SQL</w:delText>
        </w:r>
        <w:r w:rsidDel="00341FC5">
          <w:rPr>
            <w:rFonts w:ascii="Times New Roman" w:eastAsiaTheme="minorEastAsia" w:hAnsi="Times New Roman"/>
            <w:sz w:val="24"/>
          </w:rPr>
          <w:delText>、针对实时流计算的</w:delText>
        </w:r>
        <w:r w:rsidDel="00341FC5">
          <w:rPr>
            <w:rFonts w:ascii="Times New Roman" w:eastAsiaTheme="minorEastAsia" w:hAnsi="Times New Roman"/>
            <w:sz w:val="24"/>
          </w:rPr>
          <w:delText>Spark Streaming</w:delText>
        </w:r>
        <w:r w:rsidDel="00341FC5">
          <w:rPr>
            <w:rFonts w:ascii="Times New Roman" w:eastAsiaTheme="minorEastAsia" w:hAnsi="Times New Roman"/>
            <w:sz w:val="24"/>
          </w:rPr>
          <w:delText>，针对机器学习的</w:delText>
        </w:r>
        <w:r w:rsidDel="00341FC5">
          <w:rPr>
            <w:rFonts w:ascii="Times New Roman" w:eastAsiaTheme="minorEastAsia" w:hAnsi="Times New Roman"/>
            <w:sz w:val="24"/>
          </w:rPr>
          <w:delText>Spark MLlib</w:delText>
        </w:r>
        <w:r w:rsidDel="00341FC5">
          <w:rPr>
            <w:rFonts w:ascii="Times New Roman" w:eastAsiaTheme="minorEastAsia" w:hAnsi="Times New Roman"/>
            <w:sz w:val="24"/>
          </w:rPr>
          <w:delText>，针对图计算的</w:delText>
        </w:r>
        <w:r w:rsidDel="00341FC5">
          <w:rPr>
            <w:rFonts w:ascii="Times New Roman" w:eastAsiaTheme="minorEastAsia" w:hAnsi="Times New Roman"/>
            <w:sz w:val="24"/>
          </w:rPr>
          <w:delText>Spark GraphX</w:delText>
        </w:r>
        <w:r w:rsidDel="00341FC5">
          <w:rPr>
            <w:rFonts w:ascii="Times New Roman" w:eastAsiaTheme="minorEastAsia" w:hAnsi="Times New Roman"/>
            <w:sz w:val="24"/>
          </w:rPr>
          <w:delText>。</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在速度，易用性，通用性等方面的明显优势，使其应用前景不可限量。</w:delText>
        </w:r>
      </w:del>
    </w:p>
    <w:p w:rsidR="00D37919" w:rsidDel="00341FC5" w:rsidRDefault="004A16DA">
      <w:pPr>
        <w:spacing w:line="360" w:lineRule="auto"/>
        <w:ind w:firstLineChars="200" w:firstLine="480"/>
        <w:rPr>
          <w:del w:id="170" w:author="航航 李" w:date="2019-01-23T09:42:00Z"/>
          <w:rFonts w:ascii="Times New Roman" w:eastAsiaTheme="minorEastAsia" w:hAnsi="Times New Roman"/>
          <w:sz w:val="24"/>
        </w:rPr>
      </w:pPr>
      <w:del w:id="171" w:author="航航 李" w:date="2019-01-23T09:42:00Z">
        <w:r w:rsidDel="00341FC5">
          <w:rPr>
            <w:rFonts w:ascii="Times New Roman" w:eastAsiaTheme="minorEastAsia" w:hAnsi="Times New Roman"/>
            <w:sz w:val="24"/>
          </w:rPr>
          <w:delText>随着</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平台在国内外的广泛应用，其在实际应用中的一些问题也随之暴露。一个最主要问题就是</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性能优化问题，由于大数据平台执行环境极为复杂，受到底层硬件、体系结构、操作系统、</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本身以及用户编写的应用程序等多层次的综合影响，用户实际应用中很难达到理论的性能峰值，而且</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这种分布式计算平台底层执行机制复杂，而且对用户来说是透明的，这样就导致普通用户很难找到性能瓶颈，更不要说去做进一步的优化了。</w:delText>
        </w:r>
      </w:del>
    </w:p>
    <w:p w:rsidR="00D37919" w:rsidDel="00341FC5" w:rsidRDefault="004A16DA">
      <w:pPr>
        <w:spacing w:line="360" w:lineRule="auto"/>
        <w:ind w:firstLineChars="200" w:firstLine="480"/>
        <w:rPr>
          <w:del w:id="172" w:author="航航 李" w:date="2019-01-23T09:42:00Z"/>
          <w:rFonts w:ascii="Times New Roman" w:eastAsiaTheme="minorEastAsia" w:hAnsi="Times New Roman"/>
          <w:sz w:val="24"/>
        </w:rPr>
      </w:pPr>
      <w:del w:id="173" w:author="航航 李" w:date="2019-01-23T09:42:00Z">
        <w:r w:rsidDel="00341FC5">
          <w:rPr>
            <w:rFonts w:ascii="Times New Roman" w:eastAsiaTheme="minorEastAsia" w:hAnsi="Times New Roman"/>
            <w:sz w:val="24"/>
          </w:rPr>
          <w:delText>Spark</w:delText>
        </w:r>
        <w:r w:rsidDel="00341FC5">
          <w:rPr>
            <w:rFonts w:ascii="Times New Roman" w:eastAsiaTheme="minorEastAsia" w:hAnsi="Times New Roman"/>
            <w:sz w:val="24"/>
          </w:rPr>
          <w:delText>提供了</w:delText>
        </w:r>
        <w:r w:rsidDel="00341FC5">
          <w:rPr>
            <w:rFonts w:ascii="Times New Roman" w:eastAsiaTheme="minorEastAsia" w:hAnsi="Times New Roman"/>
            <w:sz w:val="24"/>
          </w:rPr>
          <w:delText>180</w:delText>
        </w:r>
        <w:r w:rsidDel="00341FC5">
          <w:rPr>
            <w:rFonts w:ascii="Times New Roman" w:eastAsiaTheme="minorEastAsia" w:hAnsi="Times New Roman"/>
            <w:sz w:val="24"/>
          </w:rPr>
          <w:delText>余个配置参数供用户根据自己的具体应用自行调整，以达到优化性能的目的，这也是用户对</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应用进行性能优化的最简单、最有效的方式。</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性能优化主要的几个方面可以总结如下：开发原则优化，从编程角度给出常用高性能的算子，结合不同场景运用不同的算子；参数优化，运用机器学习等方法通过建立模型，结合不同场景给出最佳参数配置方案；内存优化，通过对内存行为的建模和分析以及对代码的语义分析，实现内存策略的最优化；调度优化，通过研究</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内部的调度机制，根据</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特性，结合不同调度算法优势研究更优化的调度机制；</w:delText>
        </w:r>
        <w:r w:rsidDel="00341FC5">
          <w:rPr>
            <w:rFonts w:ascii="Times New Roman" w:eastAsiaTheme="minorEastAsia" w:hAnsi="Times New Roman"/>
            <w:sz w:val="24"/>
          </w:rPr>
          <w:delText>Shuffle</w:delText>
        </w:r>
        <w:r w:rsidDel="00341FC5">
          <w:rPr>
            <w:rFonts w:ascii="Times New Roman" w:eastAsiaTheme="minorEastAsia" w:hAnsi="Times New Roman"/>
            <w:sz w:val="24"/>
          </w:rPr>
          <w:delText>过程优化，可以通过避免数据倾斜、选择合理压缩算法和选择合理分配</w:delText>
        </w:r>
        <w:r w:rsidDel="00341FC5">
          <w:rPr>
            <w:rFonts w:ascii="Times New Roman" w:eastAsiaTheme="minorEastAsia" w:hAnsi="Times New Roman"/>
            <w:sz w:val="24"/>
          </w:rPr>
          <w:delText>Shuffle</w:delText>
        </w:r>
        <w:r w:rsidDel="00341FC5">
          <w:rPr>
            <w:rFonts w:ascii="Times New Roman" w:eastAsiaTheme="minorEastAsia" w:hAnsi="Times New Roman"/>
            <w:sz w:val="24"/>
          </w:rPr>
          <w:delText>所用内存等方式进行优化。</w:delText>
        </w:r>
      </w:del>
    </w:p>
    <w:p w:rsidR="00D37919" w:rsidDel="00341FC5" w:rsidRDefault="004A16DA">
      <w:pPr>
        <w:spacing w:line="360" w:lineRule="auto"/>
        <w:ind w:firstLineChars="200" w:firstLine="480"/>
        <w:rPr>
          <w:del w:id="174" w:author="航航 李" w:date="2019-01-23T09:42:00Z"/>
          <w:rFonts w:ascii="Times New Roman" w:eastAsiaTheme="minorEastAsia" w:hAnsi="Times New Roman"/>
          <w:sz w:val="24"/>
        </w:rPr>
      </w:pPr>
      <w:del w:id="175" w:author="航航 李" w:date="2019-01-23T09:42:00Z">
        <w:r w:rsidDel="00341FC5">
          <w:rPr>
            <w:rFonts w:ascii="Times New Roman" w:eastAsiaTheme="minorEastAsia" w:hAnsi="Times New Roman"/>
            <w:sz w:val="24"/>
          </w:rPr>
          <w:delText>然而这些优化方式都是建立在用户具有一定</w:delText>
        </w:r>
        <w:r w:rsidDel="00341FC5">
          <w:rPr>
            <w:rFonts w:ascii="Times New Roman" w:eastAsiaTheme="minorEastAsia" w:hAnsi="Times New Roman"/>
            <w:sz w:val="24"/>
          </w:rPr>
          <w:delText>Spark</w:delText>
        </w:r>
        <w:r w:rsidDel="00341FC5">
          <w:rPr>
            <w:rFonts w:ascii="Times New Roman" w:eastAsiaTheme="minorEastAsia" w:hAnsi="Times New Roman"/>
            <w:sz w:val="24"/>
          </w:rPr>
          <w:delText>平台操作经验，并且对内部机制有较深刻的了解的基础上。同时，大多数的调优方式都建立在先运行部分数据集，根据</w:delText>
        </w:r>
        <w:r w:rsidDel="00341FC5">
          <w:rPr>
            <w:rFonts w:ascii="Times New Roman" w:eastAsiaTheme="minorEastAsia" w:hAnsi="Times New Roman"/>
            <w:sz w:val="24"/>
          </w:rPr>
          <w:delText>Spark UI</w:delText>
        </w:r>
        <w:r w:rsidDel="00341FC5">
          <w:rPr>
            <w:rFonts w:ascii="Times New Roman" w:eastAsiaTheme="minorEastAsia" w:hAnsi="Times New Roman"/>
            <w:sz w:val="24"/>
          </w:rPr>
          <w:delText>或者</w:delText>
        </w:r>
        <w:r w:rsidDel="00341FC5">
          <w:rPr>
            <w:rFonts w:ascii="Times New Roman" w:eastAsiaTheme="minorEastAsia" w:hAnsi="Times New Roman"/>
            <w:sz w:val="24"/>
          </w:rPr>
          <w:delText>Spark logs</w:delText>
        </w:r>
        <w:r w:rsidDel="00341FC5">
          <w:rPr>
            <w:rFonts w:ascii="Times New Roman" w:eastAsiaTheme="minorEastAsia" w:hAnsi="Times New Roman"/>
            <w:sz w:val="24"/>
          </w:rPr>
          <w:delText>的记录进行瓶颈分析，进而尝试不同方案进行优化。调优方式对于用户的专业知识要求有很高的门槛，需要用户有丰富的经验，另外在进行参数调优时，每次的参数调整都需要很长的时间周期，需要反复尝试，消耗时间很多。</w:delText>
        </w:r>
      </w:del>
    </w:p>
    <w:p w:rsidR="00D37919" w:rsidDel="0059546E" w:rsidRDefault="004A16DA">
      <w:pPr>
        <w:spacing w:line="360" w:lineRule="auto"/>
        <w:ind w:firstLineChars="200" w:firstLine="480"/>
        <w:rPr>
          <w:del w:id="176" w:author="航航 李" w:date="2019-01-23T11:37:00Z"/>
          <w:rFonts w:ascii="Times New Roman" w:eastAsiaTheme="minorEastAsia" w:hAnsi="Times New Roman"/>
          <w:sz w:val="24"/>
        </w:rPr>
      </w:pPr>
      <w:del w:id="177" w:author="航航 李" w:date="2019-01-23T11:37:00Z">
        <w:r w:rsidDel="0059546E">
          <w:rPr>
            <w:rFonts w:ascii="Times New Roman" w:eastAsiaTheme="minorEastAsia" w:hAnsi="Times New Roman"/>
            <w:sz w:val="24"/>
          </w:rPr>
          <w:delText>因为</w:delText>
        </w:r>
        <w:r w:rsidDel="0059546E">
          <w:rPr>
            <w:rFonts w:ascii="Times New Roman" w:eastAsiaTheme="minorEastAsia" w:hAnsi="Times New Roman"/>
            <w:sz w:val="24"/>
          </w:rPr>
          <w:delText>Shuffle</w:delText>
        </w:r>
        <w:r w:rsidDel="0059546E">
          <w:rPr>
            <w:rFonts w:ascii="Times New Roman" w:eastAsiaTheme="minorEastAsia" w:hAnsi="Times New Roman"/>
            <w:sz w:val="24"/>
          </w:rPr>
          <w:delText>模块是</w:delText>
        </w:r>
        <w:r w:rsidDel="0059546E">
          <w:rPr>
            <w:rFonts w:ascii="Times New Roman" w:eastAsiaTheme="minorEastAsia" w:hAnsi="Times New Roman"/>
            <w:sz w:val="24"/>
          </w:rPr>
          <w:delText>Spark</w:delText>
        </w:r>
        <w:r w:rsidDel="0059546E">
          <w:rPr>
            <w:rFonts w:ascii="Times New Roman" w:eastAsiaTheme="minorEastAsia" w:hAnsi="Times New Roman"/>
            <w:sz w:val="24"/>
          </w:rPr>
          <w:delText>大数据平台的核心模块之一，也是众多分布式们大数据处理框架都存在的重要模块。其中</w:delText>
        </w:r>
        <w:r w:rsidDel="0059546E">
          <w:rPr>
            <w:rFonts w:ascii="Times New Roman" w:eastAsiaTheme="minorEastAsia" w:hAnsi="Times New Roman"/>
            <w:sz w:val="24"/>
          </w:rPr>
          <w:delText>Shuffle</w:delText>
        </w:r>
        <w:r w:rsidDel="0059546E">
          <w:rPr>
            <w:rFonts w:ascii="Times New Roman" w:eastAsiaTheme="minorEastAsia" w:hAnsi="Times New Roman"/>
            <w:sz w:val="24"/>
          </w:rPr>
          <w:delText>过程涉及的配置参数有</w:delText>
        </w:r>
        <w:r w:rsidDel="0059546E">
          <w:rPr>
            <w:rFonts w:ascii="Times New Roman" w:eastAsiaTheme="minorEastAsia" w:hAnsi="Times New Roman"/>
            <w:sz w:val="24"/>
          </w:rPr>
          <w:delText>50</w:delText>
        </w:r>
        <w:r w:rsidDel="0059546E">
          <w:rPr>
            <w:rFonts w:ascii="Times New Roman" w:eastAsiaTheme="minorEastAsia" w:hAnsi="Times New Roman"/>
            <w:sz w:val="24"/>
          </w:rPr>
          <w:delText>余个。因此</w:delText>
        </w:r>
        <w:r w:rsidDel="0059546E">
          <w:rPr>
            <w:rFonts w:ascii="Times New Roman" w:eastAsiaTheme="minorEastAsia" w:hAnsi="Times New Roman"/>
            <w:sz w:val="24"/>
          </w:rPr>
          <w:delText>Shuffle</w:delText>
        </w:r>
        <w:r w:rsidDel="0059546E">
          <w:rPr>
            <w:rFonts w:ascii="Times New Roman" w:eastAsiaTheme="minorEastAsia" w:hAnsi="Times New Roman"/>
            <w:sz w:val="24"/>
          </w:rPr>
          <w:delText>机制设计的好坏是直接决定大数据计算框架的性能优劣的关键因素。</w:delText>
        </w:r>
        <w:r w:rsidDel="0059546E">
          <w:rPr>
            <w:rFonts w:ascii="Times New Roman" w:eastAsiaTheme="minorEastAsia" w:hAnsi="Times New Roman"/>
            <w:sz w:val="24"/>
          </w:rPr>
          <w:delText>Shuffle</w:delText>
        </w:r>
        <w:r w:rsidDel="0059546E">
          <w:rPr>
            <w:rFonts w:ascii="Times New Roman" w:eastAsiaTheme="minorEastAsia" w:hAnsi="Times New Roman"/>
            <w:sz w:val="24"/>
          </w:rPr>
          <w:delText>过程的优化涉及到</w:delText>
        </w:r>
        <w:r w:rsidDel="0059546E">
          <w:rPr>
            <w:rFonts w:ascii="Times New Roman" w:eastAsiaTheme="minorEastAsia" w:hAnsi="Times New Roman"/>
            <w:sz w:val="24"/>
          </w:rPr>
          <w:delText>CPU</w:delText>
        </w:r>
        <w:r w:rsidDel="0059546E">
          <w:rPr>
            <w:rFonts w:ascii="Times New Roman" w:eastAsiaTheme="minorEastAsia" w:hAnsi="Times New Roman"/>
            <w:sz w:val="24"/>
          </w:rPr>
          <w:delText>的利用率、</w:delText>
        </w:r>
        <w:r w:rsidDel="0059546E">
          <w:rPr>
            <w:rFonts w:ascii="Times New Roman" w:eastAsiaTheme="minorEastAsia" w:hAnsi="Times New Roman"/>
            <w:sz w:val="24"/>
          </w:rPr>
          <w:delText>I/O</w:delText>
        </w:r>
        <w:r w:rsidDel="0059546E">
          <w:rPr>
            <w:rFonts w:ascii="Times New Roman" w:eastAsiaTheme="minorEastAsia" w:hAnsi="Times New Roman"/>
            <w:sz w:val="24"/>
          </w:rPr>
          <w:delText>读写速率、网络传输速率互相影响，在应用运行过程中很有可能因为一方的瓶颈造成应用运行失败，其中，网络数据传输的时间消耗、</w:delText>
        </w:r>
        <w:r w:rsidDel="0059546E">
          <w:rPr>
            <w:rFonts w:ascii="Times New Roman" w:eastAsiaTheme="minorEastAsia" w:hAnsi="Times New Roman"/>
            <w:sz w:val="24"/>
          </w:rPr>
          <w:delText>I/O</w:delText>
        </w:r>
        <w:r w:rsidDel="0059546E">
          <w:rPr>
            <w:rFonts w:ascii="Times New Roman" w:eastAsiaTheme="minorEastAsia" w:hAnsi="Times New Roman"/>
            <w:sz w:val="24"/>
          </w:rPr>
          <w:delText>读写时间、</w:delText>
        </w:r>
        <w:r w:rsidDel="0059546E">
          <w:rPr>
            <w:rFonts w:ascii="Times New Roman" w:eastAsiaTheme="minorEastAsia" w:hAnsi="Times New Roman"/>
            <w:sz w:val="24"/>
          </w:rPr>
          <w:delText>CPU</w:delText>
        </w:r>
        <w:r w:rsidDel="0059546E">
          <w:rPr>
            <w:rFonts w:ascii="Times New Roman" w:eastAsiaTheme="minorEastAsia" w:hAnsi="Times New Roman"/>
            <w:sz w:val="24"/>
          </w:rPr>
          <w:delText>的占有率都跟处理的数据的大小有着紧密联系。因此，</w:delText>
        </w:r>
        <w:r w:rsidDel="0059546E">
          <w:rPr>
            <w:rFonts w:ascii="Times New Roman" w:eastAsiaTheme="minorEastAsia" w:hAnsi="Times New Roman"/>
            <w:sz w:val="24"/>
          </w:rPr>
          <w:delText>Spark</w:delText>
        </w:r>
        <w:r w:rsidDel="0059546E">
          <w:rPr>
            <w:rFonts w:ascii="Times New Roman" w:eastAsiaTheme="minorEastAsia" w:hAnsi="Times New Roman"/>
            <w:sz w:val="24"/>
          </w:rPr>
          <w:delText>大数据平台提供了压缩的配置选项，并提供了不同的压缩算法供用户选择。不同的压缩算法在压缩速率和压缩比方面各有优势，但是针对不同应用用户通常选择默认配置，因此并不能达到最优配置。</w:delText>
        </w:r>
      </w:del>
    </w:p>
    <w:p w:rsidR="00D37919" w:rsidDel="0059546E" w:rsidRDefault="004A16DA">
      <w:pPr>
        <w:spacing w:line="360" w:lineRule="auto"/>
        <w:ind w:firstLineChars="200" w:firstLine="480"/>
        <w:rPr>
          <w:del w:id="178" w:author="航航 李" w:date="2019-01-23T11:37:00Z"/>
          <w:rFonts w:ascii="Times New Roman" w:eastAsiaTheme="minorEastAsia" w:hAnsi="Times New Roman"/>
          <w:sz w:val="24"/>
        </w:rPr>
      </w:pPr>
      <w:del w:id="179" w:author="航航 李" w:date="2019-01-23T11:37:00Z">
        <w:r w:rsidDel="0059546E">
          <w:rPr>
            <w:rFonts w:ascii="Times New Roman" w:eastAsiaTheme="minorEastAsia" w:hAnsi="Times New Roman"/>
            <w:sz w:val="24"/>
          </w:rPr>
          <w:delText>由于大数据相关技术提出时间不长，整个技术体系也尚未完善，而</w:delText>
        </w:r>
        <w:r w:rsidDel="0059546E">
          <w:rPr>
            <w:rFonts w:ascii="Times New Roman" w:eastAsiaTheme="minorEastAsia" w:hAnsi="Times New Roman"/>
            <w:sz w:val="24"/>
          </w:rPr>
          <w:delText>Spark</w:delText>
        </w:r>
        <w:r w:rsidDel="0059546E">
          <w:rPr>
            <w:rFonts w:ascii="Times New Roman" w:eastAsiaTheme="minorEastAsia" w:hAnsi="Times New Roman"/>
            <w:sz w:val="24"/>
          </w:rPr>
          <w:delText>更是在</w:delText>
        </w:r>
        <w:r w:rsidDel="0059546E">
          <w:rPr>
            <w:rFonts w:ascii="Times New Roman" w:eastAsiaTheme="minorEastAsia" w:hAnsi="Times New Roman"/>
            <w:sz w:val="24"/>
          </w:rPr>
          <w:delText>2010</w:delText>
        </w:r>
        <w:r w:rsidDel="0059546E">
          <w:rPr>
            <w:rFonts w:ascii="Times New Roman" w:eastAsiaTheme="minorEastAsia" w:hAnsi="Times New Roman"/>
            <w:sz w:val="24"/>
          </w:rPr>
          <w:delText>年才首次开源，</w:delText>
        </w:r>
        <w:r w:rsidDel="0059546E">
          <w:rPr>
            <w:rFonts w:ascii="Times New Roman" w:eastAsiaTheme="minorEastAsia" w:hAnsi="Times New Roman"/>
            <w:sz w:val="24"/>
          </w:rPr>
          <w:delText>2013</w:delText>
        </w:r>
        <w:r w:rsidDel="0059546E">
          <w:rPr>
            <w:rFonts w:ascii="Times New Roman" w:eastAsiaTheme="minorEastAsia" w:hAnsi="Times New Roman"/>
            <w:sz w:val="24"/>
          </w:rPr>
          <w:delText>年才成为</w:delText>
        </w:r>
        <w:r w:rsidDel="0059546E">
          <w:rPr>
            <w:rFonts w:ascii="Times New Roman" w:eastAsiaTheme="minorEastAsia" w:hAnsi="Times New Roman"/>
            <w:sz w:val="24"/>
          </w:rPr>
          <w:delText>Apache</w:delText>
        </w:r>
        <w:r w:rsidDel="0059546E">
          <w:rPr>
            <w:rFonts w:ascii="Times New Roman" w:eastAsiaTheme="minorEastAsia" w:hAnsi="Times New Roman"/>
            <w:sz w:val="24"/>
          </w:rPr>
          <w:delText>软件基金会的顶级项目，</w:delText>
        </w:r>
        <w:r w:rsidDel="0059546E">
          <w:rPr>
            <w:rFonts w:ascii="Times New Roman" w:eastAsiaTheme="minorEastAsia" w:hAnsi="Times New Roman"/>
            <w:sz w:val="24"/>
          </w:rPr>
          <w:delText>2014</w:delText>
        </w:r>
        <w:r w:rsidDel="0059546E">
          <w:rPr>
            <w:rFonts w:ascii="Times New Roman" w:eastAsiaTheme="minorEastAsia" w:hAnsi="Times New Roman"/>
            <w:sz w:val="24"/>
          </w:rPr>
          <w:delText>年起才真正开始在国内大规模流行。如腾讯的广点通产品、百度的大数据处理产品</w:delText>
        </w:r>
        <w:r w:rsidDel="0059546E">
          <w:rPr>
            <w:rFonts w:ascii="Times New Roman" w:eastAsiaTheme="minorEastAsia" w:hAnsi="Times New Roman"/>
            <w:sz w:val="24"/>
          </w:rPr>
          <w:delText>BMR</w:delText>
        </w:r>
        <w:r w:rsidDel="0059546E">
          <w:rPr>
            <w:rFonts w:ascii="Times New Roman" w:eastAsiaTheme="minorEastAsia" w:hAnsi="Times New Roman"/>
            <w:sz w:val="24"/>
          </w:rPr>
          <w:delText>（</w:delText>
        </w:r>
        <w:r w:rsidDel="0059546E">
          <w:rPr>
            <w:rFonts w:ascii="Times New Roman" w:eastAsiaTheme="minorEastAsia" w:hAnsi="Times New Roman"/>
            <w:sz w:val="24"/>
          </w:rPr>
          <w:delText>Baidu MapReduce</w:delText>
        </w:r>
        <w:r w:rsidDel="0059546E">
          <w:rPr>
            <w:rFonts w:ascii="Times New Roman" w:eastAsiaTheme="minorEastAsia" w:hAnsi="Times New Roman"/>
            <w:sz w:val="24"/>
          </w:rPr>
          <w:delText>）等。然而，随着企业</w:delText>
        </w:r>
        <w:r w:rsidDel="0059546E">
          <w:rPr>
            <w:rFonts w:ascii="Times New Roman" w:eastAsiaTheme="minorEastAsia" w:hAnsi="Times New Roman"/>
            <w:sz w:val="24"/>
          </w:rPr>
          <w:delText>Spark</w:delText>
        </w:r>
        <w:r w:rsidDel="0059546E">
          <w:rPr>
            <w:rFonts w:ascii="Times New Roman" w:eastAsiaTheme="minorEastAsia" w:hAnsi="Times New Roman"/>
            <w:sz w:val="24"/>
          </w:rPr>
          <w:delText>集群的规模快速增长，其在实际应用中的一些问题也随之暴露。其中性能问题是最为显著的，在</w:delText>
        </w:r>
        <w:r w:rsidDel="0059546E">
          <w:rPr>
            <w:rFonts w:ascii="Times New Roman" w:eastAsiaTheme="minorEastAsia" w:hAnsi="Times New Roman"/>
            <w:sz w:val="24"/>
          </w:rPr>
          <w:delText>Spark</w:delText>
        </w:r>
        <w:r w:rsidDel="0059546E">
          <w:rPr>
            <w:rFonts w:ascii="Times New Roman" w:eastAsiaTheme="minorEastAsia" w:hAnsi="Times New Roman"/>
            <w:sz w:val="24"/>
          </w:rPr>
          <w:delText>的性能优化领域，业界几乎还是空白。因此针对</w:delText>
        </w:r>
        <w:r w:rsidDel="0059546E">
          <w:rPr>
            <w:rFonts w:ascii="Times New Roman" w:eastAsiaTheme="minorEastAsia" w:hAnsi="Times New Roman"/>
            <w:sz w:val="24"/>
          </w:rPr>
          <w:delText>Spark</w:delText>
        </w:r>
        <w:r w:rsidDel="0059546E">
          <w:rPr>
            <w:rFonts w:ascii="Times New Roman" w:eastAsiaTheme="minorEastAsia" w:hAnsi="Times New Roman"/>
            <w:sz w:val="24"/>
          </w:rPr>
          <w:delText>平台的性能建模就显得尤为迫切。</w:delText>
        </w:r>
      </w:del>
    </w:p>
    <w:p w:rsidR="00D37919" w:rsidDel="00170C8C" w:rsidRDefault="00D37919">
      <w:pPr>
        <w:spacing w:line="360" w:lineRule="auto"/>
        <w:ind w:firstLineChars="200" w:firstLine="480"/>
        <w:rPr>
          <w:del w:id="180" w:author="航航 李" w:date="2019-01-23T14:35:00Z"/>
          <w:rFonts w:ascii="Times New Roman" w:eastAsiaTheme="minorEastAsia" w:hAnsi="Times New Roman"/>
          <w:sz w:val="24"/>
        </w:rPr>
      </w:pPr>
    </w:p>
    <w:p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发明内容</w:t>
      </w:r>
      <w:ins w:id="181" w:author="航航 李" w:date="2019-01-23T10:23:00Z">
        <w:r w:rsidR="00C55755">
          <w:rPr>
            <w:rFonts w:ascii="Times New Roman" w:eastAsiaTheme="minorEastAsia" w:hAnsi="Times New Roman" w:cs="Times New Roman" w:hint="eastAsia"/>
            <w:bCs w:val="0"/>
            <w:sz w:val="24"/>
            <w:szCs w:val="24"/>
          </w:rPr>
          <w:t>（</w:t>
        </w:r>
      </w:ins>
      <w:ins w:id="182" w:author="航航 李" w:date="2019-01-23T10:27:00Z">
        <w:r w:rsidR="002A3799" w:rsidRPr="00793F6E">
          <w:rPr>
            <w:rFonts w:ascii="Times New Roman" w:eastAsiaTheme="minorEastAsia" w:hAnsi="Times New Roman" w:cs="Times New Roman" w:hint="eastAsia"/>
            <w:bCs w:val="0"/>
            <w:sz w:val="24"/>
            <w:szCs w:val="24"/>
            <w:highlight w:val="yellow"/>
            <w:rPrChange w:id="183" w:author="航航 李" w:date="2019-01-23T15:02:00Z">
              <w:rPr>
                <w:rFonts w:ascii="Times New Roman" w:eastAsiaTheme="minorEastAsia" w:hAnsi="Times New Roman" w:cs="Times New Roman" w:hint="eastAsia"/>
                <w:bCs w:val="0"/>
                <w:sz w:val="24"/>
                <w:szCs w:val="24"/>
              </w:rPr>
            </w:rPrChange>
          </w:rPr>
          <w:t>改进点、</w:t>
        </w:r>
      </w:ins>
      <w:ins w:id="184" w:author="航航 李" w:date="2019-01-23T10:23:00Z">
        <w:r w:rsidR="00C55755" w:rsidRPr="00793F6E">
          <w:rPr>
            <w:rFonts w:ascii="Times New Roman" w:eastAsiaTheme="minorEastAsia" w:hAnsi="Times New Roman" w:cs="Times New Roman" w:hint="eastAsia"/>
            <w:bCs w:val="0"/>
            <w:sz w:val="24"/>
            <w:szCs w:val="24"/>
            <w:highlight w:val="yellow"/>
            <w:rPrChange w:id="185" w:author="航航 李" w:date="2019-01-23T15:02:00Z">
              <w:rPr>
                <w:rFonts w:ascii="Times New Roman" w:eastAsiaTheme="minorEastAsia" w:hAnsi="Times New Roman" w:cs="Times New Roman" w:hint="eastAsia"/>
                <w:bCs w:val="0"/>
                <w:sz w:val="24"/>
                <w:szCs w:val="24"/>
              </w:rPr>
            </w:rPrChange>
          </w:rPr>
          <w:t>目标</w:t>
        </w:r>
        <w:r w:rsidR="00C55755" w:rsidRPr="00AA2CAE">
          <w:rPr>
            <w:rFonts w:ascii="Times New Roman" w:eastAsiaTheme="minorEastAsia" w:hAnsi="Times New Roman" w:cs="Times New Roman" w:hint="eastAsia"/>
            <w:bCs w:val="0"/>
            <w:color w:val="000000" w:themeColor="text1"/>
            <w:sz w:val="24"/>
            <w:szCs w:val="24"/>
            <w:highlight w:val="yellow"/>
            <w:rPrChange w:id="186" w:author="航航 李" w:date="2019-01-24T19:52:00Z">
              <w:rPr>
                <w:rFonts w:ascii="Times New Roman" w:eastAsiaTheme="minorEastAsia" w:hAnsi="Times New Roman" w:cs="Times New Roman" w:hint="eastAsia"/>
                <w:bCs w:val="0"/>
                <w:sz w:val="24"/>
                <w:szCs w:val="24"/>
              </w:rPr>
            </w:rPrChange>
          </w:rPr>
          <w:t>、</w:t>
        </w:r>
      </w:ins>
      <w:ins w:id="187" w:author="航航 李" w:date="2019-01-23T10:24:00Z">
        <w:r w:rsidR="00C55755" w:rsidRPr="00AA2CAE">
          <w:rPr>
            <w:rFonts w:ascii="Times New Roman" w:eastAsiaTheme="minorEastAsia" w:hAnsi="Times New Roman" w:cs="Times New Roman" w:hint="eastAsia"/>
            <w:bCs w:val="0"/>
            <w:color w:val="000000" w:themeColor="text1"/>
            <w:sz w:val="24"/>
            <w:szCs w:val="24"/>
            <w:highlight w:val="yellow"/>
            <w:rPrChange w:id="188" w:author="航航 李" w:date="2019-01-24T19:52:00Z">
              <w:rPr>
                <w:rFonts w:ascii="Times New Roman" w:eastAsiaTheme="minorEastAsia" w:hAnsi="Times New Roman" w:cs="Times New Roman" w:hint="eastAsia"/>
                <w:bCs w:val="0"/>
                <w:sz w:val="24"/>
                <w:szCs w:val="24"/>
              </w:rPr>
            </w:rPrChange>
          </w:rPr>
          <w:t>执行机制、网络架构、算法</w:t>
        </w:r>
      </w:ins>
      <w:ins w:id="189" w:author="航航 李" w:date="2019-01-23T10:25:00Z">
        <w:r w:rsidR="00C55755" w:rsidRPr="00AA2CAE">
          <w:rPr>
            <w:rFonts w:ascii="Times New Roman" w:eastAsiaTheme="minorEastAsia" w:hAnsi="Times New Roman" w:cs="Times New Roman" w:hint="eastAsia"/>
            <w:bCs w:val="0"/>
            <w:color w:val="000000" w:themeColor="text1"/>
            <w:sz w:val="24"/>
            <w:szCs w:val="24"/>
            <w:highlight w:val="yellow"/>
            <w:rPrChange w:id="190" w:author="航航 李" w:date="2019-01-24T19:52:00Z">
              <w:rPr>
                <w:rFonts w:ascii="Times New Roman" w:eastAsiaTheme="minorEastAsia" w:hAnsi="Times New Roman" w:cs="Times New Roman" w:hint="eastAsia"/>
                <w:bCs w:val="0"/>
                <w:sz w:val="24"/>
                <w:szCs w:val="24"/>
              </w:rPr>
            </w:rPrChange>
          </w:rPr>
          <w:t>、成果</w:t>
        </w:r>
        <w:r w:rsidR="00C55755">
          <w:rPr>
            <w:rFonts w:ascii="Times New Roman" w:eastAsiaTheme="minorEastAsia" w:hAnsi="Times New Roman" w:cs="Times New Roman" w:hint="eastAsia"/>
            <w:bCs w:val="0"/>
            <w:sz w:val="24"/>
            <w:szCs w:val="24"/>
          </w:rPr>
          <w:t>、</w:t>
        </w:r>
      </w:ins>
      <w:ins w:id="191" w:author="航航 李" w:date="2019-01-23T10:27:00Z">
        <w:r w:rsidR="002A3799">
          <w:rPr>
            <w:rFonts w:ascii="Times New Roman" w:eastAsiaTheme="minorEastAsia" w:hAnsi="Times New Roman" w:cs="Times New Roman" w:hint="eastAsia"/>
            <w:bCs w:val="0"/>
            <w:sz w:val="24"/>
            <w:szCs w:val="24"/>
          </w:rPr>
          <w:t>使用流程、</w:t>
        </w:r>
      </w:ins>
      <w:ins w:id="192" w:author="航航 李" w:date="2019-01-23T10:25:00Z">
        <w:r w:rsidR="00C55755">
          <w:rPr>
            <w:rFonts w:ascii="Times New Roman" w:eastAsiaTheme="minorEastAsia" w:hAnsi="Times New Roman" w:cs="Times New Roman" w:hint="eastAsia"/>
            <w:bCs w:val="0"/>
            <w:sz w:val="24"/>
            <w:szCs w:val="24"/>
          </w:rPr>
          <w:t>优势</w:t>
        </w:r>
      </w:ins>
      <w:ins w:id="193" w:author="航航 李" w:date="2019-01-23T10:23:00Z">
        <w:r w:rsidR="00C55755">
          <w:rPr>
            <w:rFonts w:ascii="Times New Roman" w:eastAsiaTheme="minorEastAsia" w:hAnsi="Times New Roman" w:cs="Times New Roman" w:hint="eastAsia"/>
            <w:bCs w:val="0"/>
            <w:sz w:val="24"/>
            <w:szCs w:val="24"/>
          </w:rPr>
          <w:t>）</w:t>
        </w:r>
      </w:ins>
    </w:p>
    <w:p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针对现有</w:t>
      </w:r>
      <w:ins w:id="194" w:author="航航 李" w:date="2019-01-23T14:59:00Z">
        <w:r w:rsidR="00D81541">
          <w:rPr>
            <w:rFonts w:ascii="Times New Roman" w:eastAsiaTheme="minorEastAsia" w:hAnsi="Times New Roman" w:hint="eastAsia"/>
            <w:sz w:val="24"/>
          </w:rPr>
          <w:t>传统机器学习方法进行情感分类建模</w:t>
        </w:r>
      </w:ins>
      <w:r>
        <w:rPr>
          <w:rFonts w:ascii="Times New Roman" w:eastAsiaTheme="minorEastAsia" w:hAnsi="Times New Roman"/>
          <w:sz w:val="24"/>
        </w:rPr>
        <w:t>技术</w:t>
      </w:r>
      <w:del w:id="195" w:author="航航 李" w:date="2019-01-23T15:00:00Z">
        <w:r w:rsidDel="00D81541">
          <w:rPr>
            <w:rFonts w:ascii="Times New Roman" w:eastAsiaTheme="minorEastAsia" w:hAnsi="Times New Roman" w:hint="eastAsia"/>
            <w:sz w:val="24"/>
          </w:rPr>
          <w:delText>缺陷</w:delText>
        </w:r>
      </w:del>
      <w:ins w:id="196" w:author="航航 李" w:date="2019-01-23T15:00:00Z">
        <w:r w:rsidR="00D81541">
          <w:rPr>
            <w:rFonts w:ascii="Times New Roman" w:eastAsiaTheme="minorEastAsia" w:hAnsi="Times New Roman" w:hint="eastAsia"/>
            <w:sz w:val="24"/>
          </w:rPr>
          <w:t>存在的不足</w:t>
        </w:r>
      </w:ins>
      <w:r>
        <w:rPr>
          <w:rFonts w:ascii="Times New Roman" w:eastAsiaTheme="minorEastAsia" w:hAnsi="Times New Roman"/>
          <w:sz w:val="24"/>
        </w:rPr>
        <w:t>，本发明的目的</w:t>
      </w:r>
      <w:ins w:id="197" w:author="航航 李" w:date="2019-01-23T15:06:00Z">
        <w:r w:rsidR="00594012">
          <w:rPr>
            <w:rFonts w:ascii="Times New Roman" w:eastAsiaTheme="minorEastAsia" w:hAnsi="Times New Roman" w:hint="eastAsia"/>
            <w:sz w:val="24"/>
          </w:rPr>
          <w:t>是</w:t>
        </w:r>
      </w:ins>
      <w:ins w:id="198" w:author="航航 李" w:date="2019-01-23T15:04:00Z">
        <w:r w:rsidR="009201EE">
          <w:rPr>
            <w:rFonts w:ascii="Times New Roman" w:eastAsiaTheme="minorEastAsia" w:hAnsi="Times New Roman" w:hint="eastAsia"/>
            <w:sz w:val="24"/>
          </w:rPr>
          <w:t>基于卷积神经网络结合词向量技术实现对企业舆情</w:t>
        </w:r>
      </w:ins>
      <w:ins w:id="199" w:author="航航 李" w:date="2019-01-23T15:05:00Z">
        <w:r w:rsidR="009201EE">
          <w:rPr>
            <w:rFonts w:ascii="Times New Roman" w:eastAsiaTheme="minorEastAsia" w:hAnsi="Times New Roman" w:hint="eastAsia"/>
            <w:sz w:val="24"/>
          </w:rPr>
          <w:t>分类</w:t>
        </w:r>
      </w:ins>
      <w:del w:id="200" w:author="航航 李" w:date="2019-01-23T15:04:00Z">
        <w:r w:rsidDel="009201EE">
          <w:rPr>
            <w:rFonts w:ascii="Times New Roman" w:eastAsiaTheme="minorEastAsia" w:hAnsi="Times New Roman"/>
            <w:sz w:val="24"/>
          </w:rPr>
          <w:delText>在于提供一种</w:delText>
        </w:r>
        <w:r w:rsidDel="009201EE">
          <w:rPr>
            <w:rFonts w:ascii="Times New Roman" w:eastAsiaTheme="minorEastAsia" w:hAnsi="Times New Roman"/>
            <w:sz w:val="24"/>
          </w:rPr>
          <w:delText>Spark</w:delText>
        </w:r>
        <w:r w:rsidDel="009201EE">
          <w:rPr>
            <w:rFonts w:ascii="Times New Roman" w:eastAsiaTheme="minorEastAsia" w:hAnsi="Times New Roman"/>
            <w:sz w:val="24"/>
          </w:rPr>
          <w:delText>平台</w:delText>
        </w:r>
        <w:r w:rsidDel="009201EE">
          <w:rPr>
            <w:rFonts w:ascii="Times New Roman" w:eastAsiaTheme="minorEastAsia" w:hAnsi="Times New Roman"/>
            <w:sz w:val="24"/>
          </w:rPr>
          <w:delText>Shuffle</w:delText>
        </w:r>
        <w:r w:rsidDel="009201EE">
          <w:rPr>
            <w:rFonts w:ascii="Times New Roman" w:eastAsiaTheme="minorEastAsia" w:hAnsi="Times New Roman"/>
            <w:sz w:val="24"/>
          </w:rPr>
          <w:delText>过程压缩算法决策</w:delText>
        </w:r>
      </w:del>
      <w:r>
        <w:rPr>
          <w:rFonts w:ascii="Times New Roman" w:eastAsiaTheme="minorEastAsia" w:hAnsi="Times New Roman"/>
          <w:sz w:val="24"/>
        </w:rPr>
        <w:t>的</w:t>
      </w:r>
      <w:del w:id="201" w:author="航航 李" w:date="2019-01-23T15:05:00Z">
        <w:r w:rsidDel="009201EE">
          <w:rPr>
            <w:rFonts w:ascii="Times New Roman" w:eastAsiaTheme="minorEastAsia" w:hAnsi="Times New Roman"/>
            <w:sz w:val="24"/>
          </w:rPr>
          <w:delText>自动优化</w:delText>
        </w:r>
      </w:del>
      <w:r>
        <w:rPr>
          <w:rFonts w:ascii="Times New Roman" w:eastAsiaTheme="minorEastAsia" w:hAnsi="Times New Roman"/>
          <w:sz w:val="24"/>
        </w:rPr>
        <w:t>方法。从而解决</w:t>
      </w:r>
      <w:del w:id="202" w:author="航航 李" w:date="2019-01-23T15:05:00Z">
        <w:r w:rsidDel="00594012">
          <w:rPr>
            <w:rFonts w:ascii="Times New Roman" w:eastAsiaTheme="minorEastAsia" w:hAnsi="Times New Roman" w:hint="eastAsia"/>
            <w:sz w:val="24"/>
          </w:rPr>
          <w:delText>Spark</w:delText>
        </w:r>
        <w:r w:rsidDel="00594012">
          <w:rPr>
            <w:rFonts w:ascii="Times New Roman" w:eastAsiaTheme="minorEastAsia" w:hAnsi="Times New Roman" w:hint="eastAsia"/>
            <w:sz w:val="24"/>
          </w:rPr>
          <w:delText>应用运行时</w:delText>
        </w:r>
        <w:r w:rsidDel="00594012">
          <w:rPr>
            <w:rFonts w:ascii="Times New Roman" w:eastAsiaTheme="minorEastAsia" w:hAnsi="Times New Roman" w:hint="eastAsia"/>
            <w:sz w:val="24"/>
          </w:rPr>
          <w:delText>Shuffle</w:delText>
        </w:r>
        <w:r w:rsidDel="00594012">
          <w:rPr>
            <w:rFonts w:ascii="Times New Roman" w:eastAsiaTheme="minorEastAsia" w:hAnsi="Times New Roman" w:hint="eastAsia"/>
            <w:sz w:val="24"/>
          </w:rPr>
          <w:delText>过程中存在的高成本、低效率、高门槛以及增加系统复杂性和不稳定因素</w:delText>
        </w:r>
      </w:del>
      <w:ins w:id="203" w:author="航航 李" w:date="2019-01-23T15:05:00Z">
        <w:r w:rsidR="00594012">
          <w:rPr>
            <w:rFonts w:ascii="Times New Roman" w:eastAsiaTheme="minorEastAsia" w:hAnsi="Times New Roman" w:hint="eastAsia"/>
            <w:sz w:val="24"/>
          </w:rPr>
          <w:t>传统机器学习方法</w:t>
        </w:r>
      </w:ins>
      <w:ins w:id="204" w:author="航航 李" w:date="2019-01-23T15:09:00Z">
        <w:r w:rsidR="001558E6">
          <w:rPr>
            <w:rFonts w:ascii="Times New Roman" w:eastAsiaTheme="minorEastAsia" w:hAnsi="Times New Roman" w:hint="eastAsia"/>
            <w:sz w:val="24"/>
          </w:rPr>
          <w:t>中</w:t>
        </w:r>
      </w:ins>
      <w:ins w:id="205" w:author="航航 李" w:date="2019-01-23T15:05:00Z">
        <w:r w:rsidR="00594012">
          <w:rPr>
            <w:rFonts w:ascii="Times New Roman" w:eastAsiaTheme="minorEastAsia" w:hAnsi="Times New Roman" w:hint="eastAsia"/>
            <w:sz w:val="24"/>
          </w:rPr>
          <w:t>人</w:t>
        </w:r>
      </w:ins>
      <w:ins w:id="206" w:author="航航 李" w:date="2019-01-23T15:09:00Z">
        <w:r w:rsidR="001558E6">
          <w:rPr>
            <w:rFonts w:ascii="Times New Roman" w:eastAsiaTheme="minorEastAsia" w:hAnsi="Times New Roman" w:hint="eastAsia"/>
            <w:sz w:val="24"/>
          </w:rPr>
          <w:t>工</w:t>
        </w:r>
      </w:ins>
      <w:ins w:id="207" w:author="航航 李" w:date="2019-01-23T15:05:00Z">
        <w:r w:rsidR="00594012">
          <w:rPr>
            <w:rFonts w:ascii="Times New Roman" w:eastAsiaTheme="minorEastAsia" w:hAnsi="Times New Roman" w:hint="eastAsia"/>
            <w:sz w:val="24"/>
          </w:rPr>
          <w:t>提取特征</w:t>
        </w:r>
      </w:ins>
      <w:r>
        <w:rPr>
          <w:rFonts w:ascii="Times New Roman" w:eastAsiaTheme="minorEastAsia" w:hAnsi="Times New Roman"/>
          <w:sz w:val="24"/>
        </w:rPr>
        <w:t>的</w:t>
      </w:r>
      <w:ins w:id="208" w:author="航航 李" w:date="2019-01-23T15:11:00Z">
        <w:r w:rsidR="00960945">
          <w:rPr>
            <w:rFonts w:ascii="Times New Roman" w:eastAsiaTheme="minorEastAsia" w:hAnsi="Times New Roman" w:hint="eastAsia"/>
            <w:sz w:val="24"/>
          </w:rPr>
          <w:t>低效</w:t>
        </w:r>
      </w:ins>
      <w:r>
        <w:rPr>
          <w:rFonts w:ascii="Times New Roman" w:eastAsiaTheme="minorEastAsia" w:hAnsi="Times New Roman"/>
          <w:sz w:val="24"/>
        </w:rPr>
        <w:t>问题</w:t>
      </w:r>
      <w:ins w:id="209" w:author="航航 李" w:date="2019-01-23T15:11:00Z">
        <w:r w:rsidR="00960945">
          <w:rPr>
            <w:rFonts w:ascii="Times New Roman" w:eastAsiaTheme="minorEastAsia" w:hAnsi="Times New Roman" w:hint="eastAsia"/>
            <w:sz w:val="24"/>
          </w:rPr>
          <w:t>并引入神经网络进行建模</w:t>
        </w:r>
      </w:ins>
      <w:r>
        <w:rPr>
          <w:rFonts w:ascii="Times New Roman" w:eastAsiaTheme="minorEastAsia" w:hAnsi="Times New Roman"/>
          <w:sz w:val="24"/>
        </w:rPr>
        <w:t>。</w:t>
      </w:r>
    </w:p>
    <w:p w:rsidR="00D37919" w:rsidRDefault="004A16DA">
      <w:pPr>
        <w:spacing w:line="360" w:lineRule="auto"/>
        <w:ind w:firstLineChars="200" w:firstLine="480"/>
        <w:rPr>
          <w:rFonts w:ascii="Times New Roman" w:eastAsiaTheme="minorEastAsia" w:hAnsi="Times New Roman"/>
          <w:color w:val="FF0000"/>
          <w:sz w:val="24"/>
        </w:rPr>
      </w:pPr>
      <w:r>
        <w:rPr>
          <w:rFonts w:ascii="Times New Roman" w:eastAsiaTheme="minorEastAsia" w:hAnsi="Times New Roman" w:hint="eastAsia"/>
          <w:sz w:val="24"/>
        </w:rPr>
        <w:t>本</w:t>
      </w:r>
      <w:r>
        <w:rPr>
          <w:rFonts w:ascii="Times New Roman" w:eastAsiaTheme="minorEastAsia" w:hAnsi="Times New Roman"/>
          <w:sz w:val="24"/>
        </w:rPr>
        <w:t>发明</w:t>
      </w:r>
      <w:del w:id="210" w:author="航航 李" w:date="2019-01-23T15:49:00Z">
        <w:r w:rsidDel="00F05771">
          <w:rPr>
            <w:rFonts w:ascii="Times New Roman" w:eastAsiaTheme="minorEastAsia" w:hAnsi="Times New Roman" w:hint="eastAsia"/>
            <w:sz w:val="24"/>
          </w:rPr>
          <w:delText>首先针对</w:delText>
        </w:r>
        <w:r w:rsidDel="00F05771">
          <w:rPr>
            <w:rFonts w:ascii="Times New Roman" w:eastAsiaTheme="minorEastAsia" w:hAnsi="Times New Roman" w:hint="eastAsia"/>
            <w:sz w:val="24"/>
          </w:rPr>
          <w:delText>Spark</w:delText>
        </w:r>
        <w:r w:rsidDel="00F05771">
          <w:rPr>
            <w:rFonts w:ascii="Times New Roman" w:eastAsiaTheme="minorEastAsia" w:hAnsi="Times New Roman" w:hint="eastAsia"/>
            <w:sz w:val="24"/>
          </w:rPr>
          <w:delText>平台的</w:delText>
        </w:r>
        <w:r w:rsidDel="00F05771">
          <w:rPr>
            <w:rFonts w:ascii="Times New Roman" w:eastAsiaTheme="minorEastAsia" w:hAnsi="Times New Roman" w:hint="eastAsia"/>
            <w:sz w:val="24"/>
          </w:rPr>
          <w:delText>Shuffle</w:delText>
        </w:r>
        <w:r w:rsidDel="00F05771">
          <w:rPr>
            <w:rFonts w:ascii="Times New Roman" w:eastAsiaTheme="minorEastAsia" w:hAnsi="Times New Roman" w:hint="eastAsia"/>
            <w:sz w:val="24"/>
          </w:rPr>
          <w:delText>过程建立基于开销（</w:delText>
        </w:r>
        <w:r w:rsidDel="00F05771">
          <w:rPr>
            <w:rFonts w:ascii="Times New Roman" w:eastAsiaTheme="minorEastAsia" w:hAnsi="Times New Roman" w:hint="eastAsia"/>
            <w:sz w:val="24"/>
          </w:rPr>
          <w:delText>Cost</w:delText>
        </w:r>
        <w:r w:rsidDel="00F05771">
          <w:rPr>
            <w:rFonts w:ascii="Times New Roman" w:eastAsiaTheme="minorEastAsia" w:hAnsi="Times New Roman" w:hint="eastAsia"/>
            <w:sz w:val="24"/>
          </w:rPr>
          <w:delText>）的性能优化模型，该模型可以使用户在运行具体应用前使用户获得最佳配置结果。然后根据用户提供的所在集群的基础数据以及应用处理的数据大小等信息进行分析，最后通过模型得到的结果进行不同分类的评分，用户根据实际需要选择需要的最佳配置方案</w:delText>
        </w:r>
      </w:del>
      <w:ins w:id="211" w:author="航航 李" w:date="2019-01-23T15:50:00Z">
        <w:r w:rsidR="00354226">
          <w:rPr>
            <w:rFonts w:ascii="Times New Roman" w:eastAsiaTheme="minorEastAsia" w:hAnsi="Times New Roman" w:hint="eastAsia"/>
            <w:sz w:val="24"/>
          </w:rPr>
          <w:t>主要通过文本预处理、神经网络</w:t>
        </w:r>
      </w:ins>
      <w:ins w:id="212" w:author="航航 李" w:date="2019-01-23T16:10:00Z">
        <w:r w:rsidR="00895793">
          <w:rPr>
            <w:rFonts w:ascii="Times New Roman" w:eastAsiaTheme="minorEastAsia" w:hAnsi="Times New Roman" w:hint="eastAsia"/>
            <w:sz w:val="24"/>
          </w:rPr>
          <w:t>模型</w:t>
        </w:r>
        <w:r w:rsidR="00F46DEF">
          <w:rPr>
            <w:rFonts w:ascii="Times New Roman" w:eastAsiaTheme="minorEastAsia" w:hAnsi="Times New Roman" w:hint="eastAsia"/>
            <w:sz w:val="24"/>
          </w:rPr>
          <w:t>搭建</w:t>
        </w:r>
      </w:ins>
      <w:ins w:id="213" w:author="航航 李" w:date="2019-01-23T15:50:00Z">
        <w:r w:rsidR="00354226">
          <w:rPr>
            <w:rFonts w:ascii="Times New Roman" w:eastAsiaTheme="minorEastAsia" w:hAnsi="Times New Roman" w:hint="eastAsia"/>
            <w:sz w:val="24"/>
          </w:rPr>
          <w:t>、</w:t>
        </w:r>
      </w:ins>
      <w:ins w:id="214" w:author="航航 李" w:date="2019-01-23T16:10:00Z">
        <w:r w:rsidR="00430D7A">
          <w:rPr>
            <w:rFonts w:ascii="Times New Roman" w:eastAsiaTheme="minorEastAsia" w:hAnsi="Times New Roman" w:hint="eastAsia"/>
            <w:sz w:val="24"/>
          </w:rPr>
          <w:t>模型</w:t>
        </w:r>
      </w:ins>
      <w:ins w:id="215" w:author="航航 李" w:date="2019-01-23T15:54:00Z">
        <w:r w:rsidR="00DC735F">
          <w:rPr>
            <w:rFonts w:ascii="Times New Roman" w:eastAsiaTheme="minorEastAsia" w:hAnsi="Times New Roman" w:hint="eastAsia"/>
            <w:sz w:val="24"/>
          </w:rPr>
          <w:t>训练</w:t>
        </w:r>
      </w:ins>
      <w:ins w:id="216" w:author="航航 李" w:date="2019-01-24T16:07:00Z">
        <w:r w:rsidR="009F2F26">
          <w:rPr>
            <w:rFonts w:ascii="Times New Roman" w:eastAsiaTheme="minorEastAsia" w:hAnsi="Times New Roman" w:hint="eastAsia"/>
            <w:sz w:val="24"/>
          </w:rPr>
          <w:t>三个</w:t>
        </w:r>
      </w:ins>
      <w:ins w:id="217" w:author="航航 李" w:date="2019-01-24T16:08:00Z">
        <w:r w:rsidR="009F2F26">
          <w:rPr>
            <w:rFonts w:ascii="Times New Roman" w:eastAsiaTheme="minorEastAsia" w:hAnsi="Times New Roman" w:hint="eastAsia"/>
            <w:sz w:val="24"/>
          </w:rPr>
          <w:t>主要步骤</w:t>
        </w:r>
      </w:ins>
      <w:ins w:id="218" w:author="航航 李" w:date="2019-01-23T15:52:00Z">
        <w:r w:rsidR="00354226">
          <w:rPr>
            <w:rFonts w:ascii="Times New Roman" w:eastAsiaTheme="minorEastAsia" w:hAnsi="Times New Roman" w:hint="eastAsia"/>
            <w:sz w:val="24"/>
          </w:rPr>
          <w:t>完成对企业舆情的情感分类</w:t>
        </w:r>
      </w:ins>
      <w:ins w:id="219" w:author="航航 李" w:date="2019-01-23T15:54:00Z">
        <w:r w:rsidR="00DC735F">
          <w:rPr>
            <w:rFonts w:ascii="Times New Roman" w:eastAsiaTheme="minorEastAsia" w:hAnsi="Times New Roman" w:hint="eastAsia"/>
            <w:sz w:val="24"/>
          </w:rPr>
          <w:t>模型的建立</w:t>
        </w:r>
      </w:ins>
      <w:r>
        <w:rPr>
          <w:rFonts w:ascii="Times New Roman" w:eastAsiaTheme="minorEastAsia" w:hAnsi="Times New Roman"/>
          <w:sz w:val="24"/>
        </w:rPr>
        <w:t>。</w:t>
      </w:r>
      <w:ins w:id="220" w:author="航航 李" w:date="2019-01-23T16:24:00Z">
        <w:r w:rsidR="000D2CC0">
          <w:rPr>
            <w:rFonts w:ascii="Times New Roman" w:eastAsiaTheme="minorEastAsia" w:hAnsi="Times New Roman" w:hint="eastAsia"/>
            <w:sz w:val="24"/>
          </w:rPr>
          <w:t>利用词向量技术</w:t>
        </w:r>
      </w:ins>
      <w:ins w:id="221" w:author="航航 李" w:date="2019-01-23T16:25:00Z">
        <w:r w:rsidR="000D2CC0">
          <w:rPr>
            <w:rFonts w:ascii="Times New Roman" w:eastAsiaTheme="minorEastAsia" w:hAnsi="Times New Roman" w:hint="eastAsia"/>
            <w:sz w:val="24"/>
          </w:rPr>
          <w:t>对输入数据进行预处理后作为网络，神经网络模型主要是卷积网络。</w:t>
        </w:r>
      </w:ins>
      <w:del w:id="222" w:author="航航 李" w:date="2019-01-23T16:19:00Z">
        <w:r w:rsidDel="00601116">
          <w:rPr>
            <w:rFonts w:ascii="Times New Roman" w:eastAsiaTheme="minorEastAsia" w:hAnsi="Times New Roman" w:hint="eastAsia"/>
            <w:sz w:val="24"/>
          </w:rPr>
          <w:delText>将</w:delText>
        </w:r>
        <w:r w:rsidDel="00601116">
          <w:rPr>
            <w:rFonts w:ascii="Times New Roman" w:eastAsiaTheme="minorEastAsia" w:hAnsi="Times New Roman" w:hint="eastAsia"/>
            <w:sz w:val="24"/>
          </w:rPr>
          <w:delText>Spark Shuffle</w:delText>
        </w:r>
        <w:r w:rsidDel="00601116">
          <w:rPr>
            <w:rFonts w:ascii="Times New Roman" w:eastAsiaTheme="minorEastAsia" w:hAnsi="Times New Roman" w:hint="eastAsia"/>
            <w:sz w:val="24"/>
          </w:rPr>
          <w:delText>过程的压缩算法的决策过程包装成对于用户透明的一种工具，降低用户进行</w:delText>
        </w:r>
        <w:r w:rsidDel="00601116">
          <w:rPr>
            <w:rFonts w:ascii="Times New Roman" w:eastAsiaTheme="minorEastAsia" w:hAnsi="Times New Roman" w:hint="eastAsia"/>
            <w:sz w:val="24"/>
          </w:rPr>
          <w:delText>Spark</w:delText>
        </w:r>
        <w:r w:rsidDel="00601116">
          <w:rPr>
            <w:rFonts w:ascii="Times New Roman" w:eastAsiaTheme="minorEastAsia" w:hAnsi="Times New Roman" w:hint="eastAsia"/>
            <w:sz w:val="24"/>
          </w:rPr>
          <w:delText>调优的门槛，提高优化的效率和准确度</w:delText>
        </w:r>
      </w:del>
      <w:ins w:id="223" w:author="航航 李" w:date="2019-01-23T16:19:00Z">
        <w:r w:rsidR="00601116">
          <w:rPr>
            <w:rFonts w:ascii="Times New Roman" w:eastAsiaTheme="minorEastAsia" w:hAnsi="Times New Roman" w:hint="eastAsia"/>
            <w:sz w:val="24"/>
          </w:rPr>
          <w:t>模型</w:t>
        </w:r>
      </w:ins>
      <w:ins w:id="224" w:author="航航 李" w:date="2019-01-23T16:20:00Z">
        <w:r w:rsidR="00C43834">
          <w:rPr>
            <w:rFonts w:ascii="Times New Roman" w:eastAsiaTheme="minorEastAsia" w:hAnsi="Times New Roman" w:hint="eastAsia"/>
            <w:sz w:val="24"/>
          </w:rPr>
          <w:t>最终</w:t>
        </w:r>
      </w:ins>
      <w:ins w:id="225" w:author="航航 李" w:date="2019-01-23T16:19:00Z">
        <w:r w:rsidR="00601116">
          <w:rPr>
            <w:rFonts w:ascii="Times New Roman" w:eastAsiaTheme="minorEastAsia" w:hAnsi="Times New Roman" w:hint="eastAsia"/>
            <w:sz w:val="24"/>
          </w:rPr>
          <w:t>能够</w:t>
        </w:r>
      </w:ins>
      <w:ins w:id="226" w:author="航航 李" w:date="2019-01-23T16:20:00Z">
        <w:r w:rsidR="00C43834">
          <w:rPr>
            <w:rFonts w:ascii="Times New Roman" w:eastAsiaTheme="minorEastAsia" w:hAnsi="Times New Roman" w:hint="eastAsia"/>
            <w:sz w:val="24"/>
          </w:rPr>
          <w:t>实现</w:t>
        </w:r>
      </w:ins>
      <w:ins w:id="227" w:author="航航 李" w:date="2019-01-23T16:19:00Z">
        <w:r w:rsidR="00601116">
          <w:rPr>
            <w:rFonts w:ascii="Times New Roman" w:eastAsiaTheme="minorEastAsia" w:hAnsi="Times New Roman" w:hint="eastAsia"/>
            <w:sz w:val="24"/>
          </w:rPr>
          <w:t>对</w:t>
        </w:r>
      </w:ins>
      <w:ins w:id="228" w:author="航航 李" w:date="2019-01-23T16:20:00Z">
        <w:r w:rsidR="00601116">
          <w:rPr>
            <w:rFonts w:ascii="Times New Roman" w:eastAsiaTheme="minorEastAsia" w:hAnsi="Times New Roman" w:hint="eastAsia"/>
            <w:sz w:val="24"/>
          </w:rPr>
          <w:t>企业舆情数据进行</w:t>
        </w:r>
        <w:r w:rsidR="00C43834">
          <w:rPr>
            <w:rFonts w:ascii="Times New Roman" w:eastAsiaTheme="minorEastAsia" w:hAnsi="Times New Roman" w:hint="eastAsia"/>
            <w:sz w:val="24"/>
          </w:rPr>
          <w:t>二分类</w:t>
        </w:r>
      </w:ins>
      <w:r>
        <w:rPr>
          <w:rFonts w:ascii="Times New Roman" w:eastAsiaTheme="minorEastAsia" w:hAnsi="Times New Roman"/>
          <w:sz w:val="24"/>
        </w:rPr>
        <w:t>。</w:t>
      </w:r>
    </w:p>
    <w:p w:rsidR="0028559A" w:rsidRPr="00A95D21" w:rsidRDefault="004A16DA" w:rsidP="0028559A">
      <w:pPr>
        <w:spacing w:line="360" w:lineRule="auto"/>
        <w:ind w:firstLineChars="200" w:firstLine="480"/>
        <w:rPr>
          <w:ins w:id="229" w:author="航航 李" w:date="2019-01-24T18:41:00Z"/>
          <w:rFonts w:ascii="Times New Roman" w:eastAsiaTheme="minorEastAsia" w:hAnsi="Times New Roman"/>
          <w:sz w:val="24"/>
        </w:rPr>
      </w:pPr>
      <w:r>
        <w:rPr>
          <w:rFonts w:ascii="Times New Roman" w:eastAsiaTheme="minorEastAsia" w:hAnsi="Times New Roman" w:hint="eastAsia"/>
          <w:sz w:val="24"/>
        </w:rPr>
        <w:t>本发明</w:t>
      </w:r>
      <w:r>
        <w:rPr>
          <w:rFonts w:ascii="Times New Roman" w:eastAsiaTheme="minorEastAsia" w:hAnsi="Times New Roman"/>
          <w:sz w:val="24"/>
        </w:rPr>
        <w:t>对</w:t>
      </w:r>
      <w:del w:id="230" w:author="航航 李" w:date="2019-01-23T15:55:00Z">
        <w:r w:rsidRPr="00BE3099" w:rsidDel="00FB560E">
          <w:rPr>
            <w:rFonts w:ascii="Times New Roman" w:eastAsiaTheme="minorEastAsia" w:hAnsi="Times New Roman" w:hint="eastAsia"/>
            <w:sz w:val="24"/>
          </w:rPr>
          <w:delText>Spark</w:delText>
        </w:r>
        <w:r w:rsidRPr="00BE3099" w:rsidDel="00FB560E">
          <w:rPr>
            <w:rFonts w:ascii="Times New Roman" w:eastAsiaTheme="minorEastAsia" w:hAnsi="Times New Roman" w:hint="eastAsia"/>
            <w:sz w:val="24"/>
          </w:rPr>
          <w:delText>应用</w:delText>
        </w:r>
      </w:del>
      <w:ins w:id="231" w:author="航航 李" w:date="2019-01-23T15:55:00Z">
        <w:r w:rsidR="00FB560E" w:rsidRPr="00AC3578">
          <w:rPr>
            <w:rFonts w:ascii="Times New Roman" w:eastAsiaTheme="minorEastAsia" w:hAnsi="Times New Roman" w:hint="eastAsia"/>
            <w:sz w:val="24"/>
          </w:rPr>
          <w:t>文本</w:t>
        </w:r>
        <w:r w:rsidR="00FB560E" w:rsidRPr="00A829B9">
          <w:rPr>
            <w:rFonts w:ascii="Times New Roman" w:eastAsiaTheme="minorEastAsia" w:hAnsi="Times New Roman" w:hint="eastAsia"/>
            <w:sz w:val="24"/>
          </w:rPr>
          <w:t>预处理</w:t>
        </w:r>
      </w:ins>
      <w:r>
        <w:rPr>
          <w:rFonts w:ascii="Times New Roman" w:eastAsiaTheme="minorEastAsia" w:hAnsi="Times New Roman"/>
          <w:sz w:val="24"/>
        </w:rPr>
        <w:t>的执行</w:t>
      </w:r>
      <w:ins w:id="232" w:author="航航 李" w:date="2019-01-24T16:05:00Z">
        <w:r w:rsidR="002667BE">
          <w:rPr>
            <w:rFonts w:ascii="Times New Roman" w:eastAsiaTheme="minorEastAsia" w:hAnsi="Times New Roman" w:hint="eastAsia"/>
            <w:sz w:val="24"/>
          </w:rPr>
          <w:t>流程</w:t>
        </w:r>
      </w:ins>
      <w:del w:id="233" w:author="航航 李" w:date="2019-01-24T16:05:00Z">
        <w:r w:rsidDel="002667BE">
          <w:rPr>
            <w:rFonts w:ascii="Times New Roman" w:eastAsiaTheme="minorEastAsia" w:hAnsi="Times New Roman"/>
            <w:sz w:val="24"/>
          </w:rPr>
          <w:delText>机制</w:delText>
        </w:r>
      </w:del>
      <w:r>
        <w:rPr>
          <w:rFonts w:ascii="Times New Roman" w:eastAsiaTheme="minorEastAsia" w:hAnsi="Times New Roman"/>
          <w:sz w:val="24"/>
        </w:rPr>
        <w:t>描述如下：</w:t>
      </w:r>
      <w:ins w:id="234" w:author="航航 李" w:date="2019-01-23T16:45:00Z">
        <w:r w:rsidR="0010652D">
          <w:rPr>
            <w:rFonts w:ascii="Times New Roman" w:eastAsiaTheme="minorEastAsia" w:hAnsi="Times New Roman" w:hint="eastAsia"/>
            <w:sz w:val="24"/>
          </w:rPr>
          <w:t>首先</w:t>
        </w:r>
      </w:ins>
      <w:ins w:id="235" w:author="航航 李" w:date="2019-01-23T16:43:00Z">
        <w:r w:rsidR="0010652D">
          <w:rPr>
            <w:rFonts w:ascii="Times New Roman" w:eastAsiaTheme="minorEastAsia" w:hAnsi="Times New Roman" w:hint="eastAsia"/>
            <w:sz w:val="24"/>
          </w:rPr>
          <w:t>将</w:t>
        </w:r>
      </w:ins>
      <w:ins w:id="236" w:author="航航 李" w:date="2019-01-23T16:44:00Z">
        <w:r w:rsidR="0010652D">
          <w:rPr>
            <w:rFonts w:ascii="Times New Roman" w:eastAsiaTheme="minorEastAsia" w:hAnsi="Times New Roman" w:hint="eastAsia"/>
            <w:sz w:val="24"/>
          </w:rPr>
          <w:t>原始输入的舆情文本通过分词后转换成词序列，</w:t>
        </w:r>
      </w:ins>
      <w:ins w:id="237" w:author="航航 李" w:date="2019-01-23T16:45:00Z">
        <w:r w:rsidR="0010652D">
          <w:rPr>
            <w:rFonts w:ascii="Times New Roman" w:eastAsiaTheme="minorEastAsia" w:hAnsi="Times New Roman" w:hint="eastAsia"/>
            <w:sz w:val="24"/>
          </w:rPr>
          <w:t>其次将词序列转换成带有唯一词编号的元素</w:t>
        </w:r>
      </w:ins>
      <w:ins w:id="238" w:author="航航 李" w:date="2019-01-23T16:46:00Z">
        <w:r w:rsidR="0010652D">
          <w:rPr>
            <w:rFonts w:ascii="Times New Roman" w:eastAsiaTheme="minorEastAsia" w:hAnsi="Times New Roman" w:hint="eastAsia"/>
            <w:sz w:val="24"/>
          </w:rPr>
          <w:t>序列，最后将词的编号序列中的每个元素展开为词向量的形式。</w:t>
        </w:r>
      </w:ins>
      <w:ins w:id="239" w:author="航航 李" w:date="2019-01-24T18:40:00Z">
        <w:r w:rsidR="0028559A">
          <w:rPr>
            <w:rFonts w:ascii="Times New Roman" w:eastAsiaTheme="minorEastAsia" w:hAnsi="Times New Roman" w:hint="eastAsia"/>
            <w:sz w:val="24"/>
          </w:rPr>
          <w:t>具体就是加载新闻语料后构建所需的词典，去掉文本中的标点符号及特殊字符后经过结巴分词对语料进行分词后进形成了词典。</w:t>
        </w:r>
      </w:ins>
      <w:del w:id="240" w:author="航航 李" w:date="2019-01-23T15:56:00Z">
        <w:r w:rsidDel="002A7726">
          <w:rPr>
            <w:rFonts w:ascii="Times New Roman" w:eastAsiaTheme="minorEastAsia" w:hAnsi="Times New Roman" w:hint="eastAsia"/>
            <w:sz w:val="24"/>
          </w:rPr>
          <w:delText>Spark</w:delText>
        </w:r>
        <w:r w:rsidDel="002A7726">
          <w:rPr>
            <w:rFonts w:ascii="Times New Roman" w:eastAsiaTheme="minorEastAsia" w:hAnsi="Times New Roman" w:hint="eastAsia"/>
            <w:sz w:val="24"/>
          </w:rPr>
          <w:delText>计算模型中的核心抽象是弹性分布式数据集（</w:delText>
        </w:r>
        <w:r w:rsidDel="002A7726">
          <w:rPr>
            <w:rFonts w:ascii="Times New Roman" w:eastAsiaTheme="minorEastAsia" w:hAnsi="Times New Roman" w:hint="eastAsia"/>
            <w:sz w:val="24"/>
          </w:rPr>
          <w:delText>Resilient Distributed Datasets</w:delText>
        </w:r>
        <w:r w:rsidDel="002A7726">
          <w:rPr>
            <w:rFonts w:ascii="Times New Roman" w:eastAsiaTheme="minorEastAsia" w:hAnsi="Times New Roman" w:hint="eastAsia"/>
            <w:sz w:val="24"/>
          </w:rPr>
          <w:delText>，</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w:delText>
        </w:r>
        <w:r w:rsidDel="002A7726">
          <w:rPr>
            <w:rFonts w:ascii="Times New Roman" w:eastAsiaTheme="minorEastAsia" w:hAnsi="Times New Roman" w:hint="eastAsia"/>
            <w:sz w:val="24"/>
          </w:rPr>
          <w:delText>Spark</w:delText>
        </w:r>
        <w:r w:rsidDel="002A7726">
          <w:rPr>
            <w:rFonts w:ascii="Times New Roman" w:eastAsiaTheme="minorEastAsia" w:hAnsi="Times New Roman" w:hint="eastAsia"/>
            <w:sz w:val="24"/>
          </w:rPr>
          <w:delText>应用整个执行过程实质上就是对</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进行的一系列相关操作。</w:delText>
        </w:r>
        <w:r w:rsidDel="002A7726">
          <w:rPr>
            <w:rFonts w:ascii="Times New Roman" w:eastAsiaTheme="minorEastAsia" w:hAnsi="Times New Roman" w:hint="eastAsia"/>
            <w:sz w:val="24"/>
          </w:rPr>
          <w:delText>Spark</w:delText>
        </w:r>
        <w:r w:rsidDel="002A7726">
          <w:rPr>
            <w:rFonts w:ascii="Times New Roman" w:eastAsiaTheme="minorEastAsia" w:hAnsi="Times New Roman" w:hint="eastAsia"/>
            <w:sz w:val="24"/>
          </w:rPr>
          <w:delText>框架定义了两种</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操作类型：</w:delText>
        </w:r>
        <w:r w:rsidDel="002A7726">
          <w:rPr>
            <w:rFonts w:ascii="Times New Roman" w:eastAsiaTheme="minorEastAsia" w:hAnsi="Times New Roman" w:hint="eastAsia"/>
            <w:sz w:val="24"/>
          </w:rPr>
          <w:delText>Transformation(</w:delText>
        </w:r>
        <w:r w:rsidDel="002A7726">
          <w:rPr>
            <w:rFonts w:ascii="Times New Roman" w:eastAsiaTheme="minorEastAsia" w:hAnsi="Times New Roman" w:hint="eastAsia"/>
            <w:sz w:val="24"/>
          </w:rPr>
          <w:delText>转换</w:delText>
        </w:r>
        <w:r w:rsidDel="002A7726">
          <w:rPr>
            <w:rFonts w:ascii="Times New Roman" w:eastAsiaTheme="minorEastAsia" w:hAnsi="Times New Roman" w:hint="eastAsia"/>
            <w:sz w:val="24"/>
          </w:rPr>
          <w:delText>)</w:delText>
        </w:r>
        <w:r w:rsidDel="002A7726">
          <w:rPr>
            <w:rFonts w:ascii="Times New Roman" w:eastAsiaTheme="minorEastAsia" w:hAnsi="Times New Roman" w:hint="eastAsia"/>
            <w:sz w:val="24"/>
          </w:rPr>
          <w:delText>和</w:delText>
        </w:r>
        <w:r w:rsidDel="002A7726">
          <w:rPr>
            <w:rFonts w:ascii="Times New Roman" w:eastAsiaTheme="minorEastAsia" w:hAnsi="Times New Roman" w:hint="eastAsia"/>
            <w:sz w:val="24"/>
          </w:rPr>
          <w:delText>Action(</w:delText>
        </w:r>
        <w:r w:rsidDel="002A7726">
          <w:rPr>
            <w:rFonts w:ascii="Times New Roman" w:eastAsiaTheme="minorEastAsia" w:hAnsi="Times New Roman" w:hint="eastAsia"/>
            <w:sz w:val="24"/>
          </w:rPr>
          <w:delText>动作</w:delText>
        </w:r>
        <w:r w:rsidDel="002A7726">
          <w:rPr>
            <w:rFonts w:ascii="Times New Roman" w:eastAsiaTheme="minorEastAsia" w:hAnsi="Times New Roman" w:hint="eastAsia"/>
            <w:sz w:val="24"/>
          </w:rPr>
          <w:delText>)</w:delText>
        </w:r>
        <w:r w:rsidDel="002A7726">
          <w:rPr>
            <w:rFonts w:ascii="Times New Roman" w:eastAsiaTheme="minorEastAsia" w:hAnsi="Times New Roman" w:hint="eastAsia"/>
            <w:sz w:val="24"/>
          </w:rPr>
          <w:delText>。其中</w:delText>
        </w:r>
        <w:r w:rsidDel="002A7726">
          <w:rPr>
            <w:rFonts w:ascii="Times New Roman" w:eastAsiaTheme="minorEastAsia" w:hAnsi="Times New Roman" w:hint="eastAsia"/>
            <w:sz w:val="24"/>
          </w:rPr>
          <w:delText>Transformation</w:delText>
        </w:r>
        <w:r w:rsidDel="002A7726">
          <w:rPr>
            <w:rFonts w:ascii="Times New Roman" w:eastAsiaTheme="minorEastAsia" w:hAnsi="Times New Roman" w:hint="eastAsia"/>
            <w:sz w:val="24"/>
          </w:rPr>
          <w:delText>是延迟执行的，也就是只有遇到</w:delText>
        </w:r>
        <w:r w:rsidDel="002A7726">
          <w:rPr>
            <w:rFonts w:ascii="Times New Roman" w:eastAsiaTheme="minorEastAsia" w:hAnsi="Times New Roman" w:hint="eastAsia"/>
            <w:sz w:val="24"/>
          </w:rPr>
          <w:delText>Action</w:delText>
        </w:r>
        <w:r w:rsidDel="002A7726">
          <w:rPr>
            <w:rFonts w:ascii="Times New Roman" w:eastAsiaTheme="minorEastAsia" w:hAnsi="Times New Roman" w:hint="eastAsia"/>
            <w:sz w:val="24"/>
          </w:rPr>
          <w:delText>操作才会触发作业（</w:delText>
        </w:r>
        <w:r w:rsidDel="002A7726">
          <w:rPr>
            <w:rFonts w:ascii="Times New Roman" w:eastAsiaTheme="minorEastAsia" w:hAnsi="Times New Roman" w:hint="eastAsia"/>
            <w:sz w:val="24"/>
          </w:rPr>
          <w:delText>Job</w:delText>
        </w:r>
        <w:r w:rsidDel="002A7726">
          <w:rPr>
            <w:rFonts w:ascii="Times New Roman" w:eastAsiaTheme="minorEastAsia" w:hAnsi="Times New Roman" w:hint="eastAsia"/>
            <w:sz w:val="24"/>
          </w:rPr>
          <w:delText>）的提交，自动执行</w:delText>
        </w:r>
        <w:r w:rsidDel="002A7726">
          <w:rPr>
            <w:rFonts w:ascii="Times New Roman" w:eastAsiaTheme="minorEastAsia" w:hAnsi="Times New Roman" w:hint="eastAsia"/>
            <w:sz w:val="24"/>
          </w:rPr>
          <w:delText>Action</w:delText>
        </w:r>
        <w:r w:rsidDel="002A7726">
          <w:rPr>
            <w:rFonts w:ascii="Times New Roman" w:eastAsiaTheme="minorEastAsia" w:hAnsi="Times New Roman" w:hint="eastAsia"/>
            <w:sz w:val="24"/>
          </w:rPr>
          <w:delText>之前所有的</w:delText>
        </w:r>
        <w:r w:rsidDel="002A7726">
          <w:rPr>
            <w:rFonts w:ascii="Times New Roman" w:eastAsiaTheme="minorEastAsia" w:hAnsi="Times New Roman" w:hint="eastAsia"/>
            <w:sz w:val="24"/>
          </w:rPr>
          <w:delText>Transformation</w:delText>
        </w:r>
        <w:r w:rsidDel="002A7726">
          <w:rPr>
            <w:rFonts w:ascii="Times New Roman" w:eastAsiaTheme="minorEastAsia" w:hAnsi="Times New Roman" w:hint="eastAsia"/>
            <w:sz w:val="24"/>
          </w:rPr>
          <w:delText>操作，而</w:delText>
        </w:r>
        <w:r w:rsidDel="002A7726">
          <w:rPr>
            <w:rFonts w:ascii="Times New Roman" w:eastAsiaTheme="minorEastAsia" w:hAnsi="Times New Roman" w:hint="eastAsia"/>
            <w:sz w:val="24"/>
          </w:rPr>
          <w:delText>Transformation</w:delText>
        </w:r>
        <w:r w:rsidDel="002A7726">
          <w:rPr>
            <w:rFonts w:ascii="Times New Roman" w:eastAsiaTheme="minorEastAsia" w:hAnsi="Times New Roman" w:hint="eastAsia"/>
            <w:sz w:val="24"/>
          </w:rPr>
          <w:delText>操作不会触发作业（</w:delText>
        </w:r>
        <w:r w:rsidDel="002A7726">
          <w:rPr>
            <w:rFonts w:ascii="Times New Roman" w:eastAsiaTheme="minorEastAsia" w:hAnsi="Times New Roman" w:hint="eastAsia"/>
            <w:sz w:val="24"/>
          </w:rPr>
          <w:delText>Job</w:delText>
        </w:r>
        <w:r w:rsidDel="002A7726">
          <w:rPr>
            <w:rFonts w:ascii="Times New Roman" w:eastAsiaTheme="minorEastAsia" w:hAnsi="Times New Roman" w:hint="eastAsia"/>
            <w:sz w:val="24"/>
          </w:rPr>
          <w:delText>）的提交。</w:delText>
        </w:r>
        <w:r w:rsidDel="002A7726">
          <w:rPr>
            <w:rFonts w:ascii="Times New Roman" w:eastAsiaTheme="minorEastAsia" w:hAnsi="Times New Roman" w:hint="eastAsia"/>
            <w:sz w:val="24"/>
          </w:rPr>
          <w:delText>Spark</w:delText>
        </w:r>
        <w:r w:rsidDel="002A7726">
          <w:rPr>
            <w:rFonts w:ascii="Times New Roman" w:eastAsiaTheme="minorEastAsia" w:hAnsi="Times New Roman" w:hint="eastAsia"/>
            <w:sz w:val="24"/>
          </w:rPr>
          <w:delText>会根据</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的依赖关系生成有向无环图（</w:delText>
        </w:r>
        <w:r w:rsidDel="002A7726">
          <w:rPr>
            <w:rFonts w:ascii="Times New Roman" w:eastAsiaTheme="minorEastAsia" w:hAnsi="Times New Roman" w:hint="eastAsia"/>
            <w:sz w:val="24"/>
          </w:rPr>
          <w:delText>Directed Acyclic Graph</w:delText>
        </w:r>
        <w:r w:rsidDel="002A7726">
          <w:rPr>
            <w:rFonts w:ascii="Times New Roman" w:eastAsiaTheme="minorEastAsia" w:hAnsi="Times New Roman" w:hint="eastAsia"/>
            <w:sz w:val="24"/>
          </w:rPr>
          <w:delText>，</w:delText>
        </w:r>
        <w:r w:rsidDel="002A7726">
          <w:rPr>
            <w:rFonts w:ascii="Times New Roman" w:eastAsiaTheme="minorEastAsia" w:hAnsi="Times New Roman" w:hint="eastAsia"/>
            <w:sz w:val="24"/>
          </w:rPr>
          <w:delText>DAG</w:delText>
        </w:r>
        <w:r w:rsidDel="002A7726">
          <w:rPr>
            <w:rFonts w:ascii="Times New Roman" w:eastAsiaTheme="minorEastAsia" w:hAnsi="Times New Roman" w:hint="eastAsia"/>
            <w:sz w:val="24"/>
          </w:rPr>
          <w:delText>），并根据</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的依赖关系将</w:delText>
        </w:r>
        <w:r w:rsidDel="002A7726">
          <w:rPr>
            <w:rFonts w:ascii="Times New Roman" w:eastAsiaTheme="minorEastAsia" w:hAnsi="Times New Roman" w:hint="eastAsia"/>
            <w:sz w:val="24"/>
          </w:rPr>
          <w:delText>DAG</w:delText>
        </w:r>
        <w:r w:rsidDel="002A7726">
          <w:rPr>
            <w:rFonts w:ascii="Times New Roman" w:eastAsiaTheme="minorEastAsia" w:hAnsi="Times New Roman" w:hint="eastAsia"/>
            <w:sz w:val="24"/>
          </w:rPr>
          <w:delText>划分成不同的阶段（</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），阶段（</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）的划分是以宽依赖（也就是需要</w:delText>
        </w:r>
        <w:r w:rsidDel="002A7726">
          <w:rPr>
            <w:rFonts w:ascii="Times New Roman" w:eastAsiaTheme="minorEastAsia" w:hAnsi="Times New Roman" w:hint="eastAsia"/>
            <w:sz w:val="24"/>
          </w:rPr>
          <w:delText>Shuffle</w:delText>
        </w:r>
        <w:r w:rsidDel="002A7726">
          <w:rPr>
            <w:rFonts w:ascii="Times New Roman" w:eastAsiaTheme="minorEastAsia" w:hAnsi="Times New Roman" w:hint="eastAsia"/>
            <w:sz w:val="24"/>
          </w:rPr>
          <w:delText>过程的操作）为分界的。</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转换及</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划分如图</w:delText>
        </w:r>
        <w:r w:rsidDel="002A7726">
          <w:rPr>
            <w:rFonts w:ascii="Times New Roman" w:eastAsiaTheme="minorEastAsia" w:hAnsi="Times New Roman" w:hint="eastAsia"/>
            <w:sz w:val="24"/>
          </w:rPr>
          <w:delText>3</w:delText>
        </w:r>
        <w:r w:rsidDel="002A7726">
          <w:rPr>
            <w:rFonts w:ascii="Times New Roman" w:eastAsiaTheme="minorEastAsia" w:hAnsi="Times New Roman" w:hint="eastAsia"/>
            <w:sz w:val="24"/>
          </w:rPr>
          <w:delText>所示。一个</w:delText>
        </w:r>
        <w:r w:rsidDel="002A7726">
          <w:rPr>
            <w:rFonts w:ascii="Times New Roman" w:eastAsiaTheme="minorEastAsia" w:hAnsi="Times New Roman" w:hint="eastAsia"/>
            <w:sz w:val="24"/>
          </w:rPr>
          <w:delText>Spark</w:delText>
        </w:r>
        <w:r w:rsidDel="002A7726">
          <w:rPr>
            <w:rFonts w:ascii="Times New Roman" w:eastAsiaTheme="minorEastAsia" w:hAnsi="Times New Roman" w:hint="eastAsia"/>
            <w:sz w:val="24"/>
          </w:rPr>
          <w:delText>应用包含一系列的作业（</w:delText>
        </w:r>
        <w:r w:rsidDel="002A7726">
          <w:rPr>
            <w:rFonts w:ascii="Times New Roman" w:eastAsiaTheme="minorEastAsia" w:hAnsi="Times New Roman" w:hint="eastAsia"/>
            <w:sz w:val="24"/>
          </w:rPr>
          <w:delText>Job</w:delText>
        </w:r>
        <w:r w:rsidDel="002A7726">
          <w:rPr>
            <w:rFonts w:ascii="Times New Roman" w:eastAsiaTheme="minorEastAsia" w:hAnsi="Times New Roman" w:hint="eastAsia"/>
            <w:sz w:val="24"/>
          </w:rPr>
          <w:delText>）构成。一个</w:delText>
        </w:r>
        <w:r w:rsidDel="002A7726">
          <w:rPr>
            <w:rFonts w:ascii="Times New Roman" w:eastAsiaTheme="minorEastAsia" w:hAnsi="Times New Roman" w:hint="eastAsia"/>
            <w:sz w:val="24"/>
          </w:rPr>
          <w:delText>Job</w:delText>
        </w:r>
        <w:r w:rsidDel="002A7726">
          <w:rPr>
            <w:rFonts w:ascii="Times New Roman" w:eastAsiaTheme="minorEastAsia" w:hAnsi="Times New Roman" w:hint="eastAsia"/>
            <w:sz w:val="24"/>
          </w:rPr>
          <w:delText>对应着一个</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w:delText>
        </w:r>
        <w:r w:rsidDel="002A7726">
          <w:rPr>
            <w:rFonts w:ascii="Times New Roman" w:eastAsiaTheme="minorEastAsia" w:hAnsi="Times New Roman" w:hint="eastAsia"/>
            <w:sz w:val="24"/>
          </w:rPr>
          <w:delText>Action</w:delText>
        </w:r>
        <w:r w:rsidDel="002A7726">
          <w:rPr>
            <w:rFonts w:ascii="Times New Roman" w:eastAsiaTheme="minorEastAsia" w:hAnsi="Times New Roman" w:hint="eastAsia"/>
            <w:sz w:val="24"/>
          </w:rPr>
          <w:delText>操作。一个</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w:delText>
        </w:r>
        <w:r w:rsidDel="002A7726">
          <w:rPr>
            <w:rFonts w:ascii="Times New Roman" w:eastAsiaTheme="minorEastAsia" w:hAnsi="Times New Roman" w:hint="eastAsia"/>
            <w:sz w:val="24"/>
          </w:rPr>
          <w:delText>Action</w:delText>
        </w:r>
        <w:r w:rsidDel="002A7726">
          <w:rPr>
            <w:rFonts w:ascii="Times New Roman" w:eastAsiaTheme="minorEastAsia" w:hAnsi="Times New Roman" w:hint="eastAsia"/>
            <w:sz w:val="24"/>
          </w:rPr>
          <w:delText>操作会触发</w:delText>
        </w:r>
        <w:r w:rsidDel="002A7726">
          <w:rPr>
            <w:rFonts w:ascii="Times New Roman" w:eastAsiaTheme="minorEastAsia" w:hAnsi="Times New Roman" w:hint="eastAsia"/>
            <w:sz w:val="24"/>
          </w:rPr>
          <w:delText>Job</w:delText>
        </w:r>
        <w:r w:rsidDel="002A7726">
          <w:rPr>
            <w:rFonts w:ascii="Times New Roman" w:eastAsiaTheme="minorEastAsia" w:hAnsi="Times New Roman" w:hint="eastAsia"/>
            <w:sz w:val="24"/>
          </w:rPr>
          <w:delText>提交，然后将</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的依赖关系转换为</w:delText>
        </w:r>
        <w:r w:rsidDel="002A7726">
          <w:rPr>
            <w:rFonts w:ascii="Times New Roman" w:eastAsiaTheme="minorEastAsia" w:hAnsi="Times New Roman" w:hint="eastAsia"/>
            <w:sz w:val="24"/>
          </w:rPr>
          <w:delText>DAG</w:delText>
        </w:r>
        <w:r w:rsidDel="002A7726">
          <w:rPr>
            <w:rFonts w:ascii="Times New Roman" w:eastAsiaTheme="minorEastAsia" w:hAnsi="Times New Roman" w:hint="eastAsia"/>
            <w:sz w:val="24"/>
          </w:rPr>
          <w:delText>图。如图</w:delText>
        </w:r>
        <w:r w:rsidDel="002A7726">
          <w:rPr>
            <w:rFonts w:ascii="Times New Roman" w:eastAsiaTheme="minorEastAsia" w:hAnsi="Times New Roman" w:hint="eastAsia"/>
            <w:sz w:val="24"/>
          </w:rPr>
          <w:delText>3</w:delText>
        </w:r>
        <w:r w:rsidDel="002A7726">
          <w:rPr>
            <w:rFonts w:ascii="Times New Roman" w:eastAsiaTheme="minorEastAsia" w:hAnsi="Times New Roman" w:hint="eastAsia"/>
            <w:sz w:val="24"/>
          </w:rPr>
          <w:delText>所示，一个</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包含一个或多个分区，每个分区实际是一个数据集合的片段，在构建</w:delText>
        </w:r>
        <w:r w:rsidDel="002A7726">
          <w:rPr>
            <w:rFonts w:ascii="Times New Roman" w:eastAsiaTheme="minorEastAsia" w:hAnsi="Times New Roman" w:hint="eastAsia"/>
            <w:sz w:val="24"/>
          </w:rPr>
          <w:delText>DAG</w:delText>
        </w:r>
        <w:r w:rsidDel="002A7726">
          <w:rPr>
            <w:rFonts w:ascii="Times New Roman" w:eastAsiaTheme="minorEastAsia" w:hAnsi="Times New Roman" w:hint="eastAsia"/>
            <w:sz w:val="24"/>
          </w:rPr>
          <w:delText>的过程中，会将</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用依赖关系串联起来，</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的依赖关系有两种不同的类型，即窄依赖</w:delText>
        </w:r>
        <w:r w:rsidDel="002A7726">
          <w:rPr>
            <w:rFonts w:ascii="Times New Roman" w:eastAsiaTheme="minorEastAsia" w:hAnsi="Times New Roman" w:hint="eastAsia"/>
            <w:sz w:val="24"/>
          </w:rPr>
          <w:delText>(narrow dependency)</w:delText>
        </w:r>
        <w:r w:rsidDel="002A7726">
          <w:rPr>
            <w:rFonts w:ascii="Times New Roman" w:eastAsiaTheme="minorEastAsia" w:hAnsi="Times New Roman" w:hint="eastAsia"/>
            <w:sz w:val="24"/>
          </w:rPr>
          <w:delText>和宽依赖</w:delText>
        </w:r>
        <w:r w:rsidDel="002A7726">
          <w:rPr>
            <w:rFonts w:ascii="Times New Roman" w:eastAsiaTheme="minorEastAsia" w:hAnsi="Times New Roman" w:hint="eastAsia"/>
            <w:sz w:val="24"/>
          </w:rPr>
          <w:delText>(wide dependency)</w:delText>
        </w:r>
        <w:r w:rsidDel="002A7726">
          <w:rPr>
            <w:rFonts w:ascii="Times New Roman" w:eastAsiaTheme="minorEastAsia" w:hAnsi="Times New Roman" w:hint="eastAsia"/>
            <w:sz w:val="24"/>
          </w:rPr>
          <w:delText>。窄依赖指的是每一个</w:delText>
        </w:r>
        <w:r w:rsidDel="002A7726">
          <w:rPr>
            <w:rFonts w:ascii="Times New Roman" w:eastAsiaTheme="minorEastAsia" w:hAnsi="Times New Roman" w:hint="eastAsia"/>
            <w:sz w:val="24"/>
          </w:rPr>
          <w:delText>parent RDD</w:delText>
        </w:r>
        <w:r w:rsidDel="002A7726">
          <w:rPr>
            <w:rFonts w:ascii="Times New Roman" w:eastAsiaTheme="minorEastAsia" w:hAnsi="Times New Roman" w:hint="eastAsia"/>
            <w:sz w:val="24"/>
          </w:rPr>
          <w:delText>的</w:delText>
        </w:r>
        <w:r w:rsidDel="002A7726">
          <w:rPr>
            <w:rFonts w:ascii="Times New Roman" w:eastAsiaTheme="minorEastAsia" w:hAnsi="Times New Roman" w:hint="eastAsia"/>
            <w:sz w:val="24"/>
          </w:rPr>
          <w:delText>Partition</w:delText>
        </w:r>
        <w:r w:rsidDel="002A7726">
          <w:rPr>
            <w:rFonts w:ascii="Times New Roman" w:eastAsiaTheme="minorEastAsia" w:hAnsi="Times New Roman" w:hint="eastAsia"/>
            <w:sz w:val="24"/>
          </w:rPr>
          <w:delText>最多被一个子</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的一个</w:delText>
        </w:r>
        <w:r w:rsidDel="002A7726">
          <w:rPr>
            <w:rFonts w:ascii="Times New Roman" w:eastAsiaTheme="minorEastAsia" w:hAnsi="Times New Roman" w:hint="eastAsia"/>
            <w:sz w:val="24"/>
          </w:rPr>
          <w:delText>Partition</w:delText>
        </w:r>
        <w:r w:rsidDel="002A7726">
          <w:rPr>
            <w:rFonts w:ascii="Times New Roman" w:eastAsiaTheme="minorEastAsia" w:hAnsi="Times New Roman" w:hint="eastAsia"/>
            <w:sz w:val="24"/>
          </w:rPr>
          <w:delText>使用，宽依赖指的是多个子</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w:delText>
        </w:r>
        <w:r w:rsidDel="002A7726">
          <w:rPr>
            <w:rFonts w:ascii="Times New Roman" w:eastAsiaTheme="minorEastAsia" w:hAnsi="Times New Roman" w:hint="eastAsia"/>
            <w:sz w:val="24"/>
          </w:rPr>
          <w:delText>Partition</w:delText>
        </w:r>
        <w:r w:rsidDel="002A7726">
          <w:rPr>
            <w:rFonts w:ascii="Times New Roman" w:eastAsiaTheme="minorEastAsia" w:hAnsi="Times New Roman" w:hint="eastAsia"/>
            <w:sz w:val="24"/>
          </w:rPr>
          <w:delText>会依赖同一个</w:delText>
        </w:r>
        <w:r w:rsidDel="002A7726">
          <w:rPr>
            <w:rFonts w:ascii="Times New Roman" w:eastAsiaTheme="minorEastAsia" w:hAnsi="Times New Roman" w:hint="eastAsia"/>
            <w:sz w:val="24"/>
          </w:rPr>
          <w:delText>parent RDD</w:delText>
        </w:r>
        <w:r w:rsidDel="002A7726">
          <w:rPr>
            <w:rFonts w:ascii="Times New Roman" w:eastAsiaTheme="minorEastAsia" w:hAnsi="Times New Roman" w:hint="eastAsia"/>
            <w:sz w:val="24"/>
          </w:rPr>
          <w:delText>的</w:delText>
        </w:r>
        <w:r w:rsidDel="002A7726">
          <w:rPr>
            <w:rFonts w:ascii="Times New Roman" w:eastAsiaTheme="minorEastAsia" w:hAnsi="Times New Roman" w:hint="eastAsia"/>
            <w:sz w:val="24"/>
          </w:rPr>
          <w:delText>Partition</w:delText>
        </w:r>
        <w:r w:rsidDel="002A7726">
          <w:rPr>
            <w:rFonts w:ascii="Times New Roman" w:eastAsiaTheme="minorEastAsia" w:hAnsi="Times New Roman" w:hint="eastAsia"/>
            <w:sz w:val="24"/>
          </w:rPr>
          <w:delText>。窄依赖会被划分到同一个</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中，这样它们就能以管道的方式迭代执行，宽依赖由于依赖的上游</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不止一个，所以往往需要跨节点传输数据，因此</w:delText>
        </w:r>
        <w:r w:rsidDel="002A7726">
          <w:rPr>
            <w:rFonts w:ascii="Times New Roman" w:eastAsiaTheme="minorEastAsia" w:hAnsi="Times New Roman" w:hint="eastAsia"/>
            <w:sz w:val="24"/>
          </w:rPr>
          <w:delText>DAG</w:delText>
        </w:r>
        <w:r w:rsidDel="002A7726">
          <w:rPr>
            <w:rFonts w:ascii="Times New Roman" w:eastAsiaTheme="minorEastAsia" w:hAnsi="Times New Roman" w:hint="eastAsia"/>
            <w:sz w:val="24"/>
          </w:rPr>
          <w:delText>根据宽依赖将</w:delText>
        </w:r>
        <w:r w:rsidDel="002A7726">
          <w:rPr>
            <w:rFonts w:ascii="Times New Roman" w:eastAsiaTheme="minorEastAsia" w:hAnsi="Times New Roman" w:hint="eastAsia"/>
            <w:sz w:val="24"/>
          </w:rPr>
          <w:delText>job</w:delText>
        </w:r>
        <w:r w:rsidDel="002A7726">
          <w:rPr>
            <w:rFonts w:ascii="Times New Roman" w:eastAsiaTheme="minorEastAsia" w:hAnsi="Times New Roman" w:hint="eastAsia"/>
            <w:sz w:val="24"/>
          </w:rPr>
          <w:delText>划分为若干阶段</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。一个阶段</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是一组任务</w:delText>
        </w:r>
        <w:r w:rsidDel="002A7726">
          <w:rPr>
            <w:rFonts w:ascii="Times New Roman" w:eastAsiaTheme="minorEastAsia" w:hAnsi="Times New Roman" w:hint="eastAsia"/>
            <w:sz w:val="24"/>
          </w:rPr>
          <w:delText>Task</w:delText>
        </w:r>
        <w:r w:rsidDel="002A7726">
          <w:rPr>
            <w:rFonts w:ascii="Times New Roman" w:eastAsiaTheme="minorEastAsia" w:hAnsi="Times New Roman" w:hint="eastAsia"/>
            <w:sz w:val="24"/>
          </w:rPr>
          <w:delText>，这一组任务</w:delText>
        </w:r>
        <w:r w:rsidDel="002A7726">
          <w:rPr>
            <w:rFonts w:ascii="Times New Roman" w:eastAsiaTheme="minorEastAsia" w:hAnsi="Times New Roman" w:hint="eastAsia"/>
            <w:sz w:val="24"/>
          </w:rPr>
          <w:delText>Task</w:delText>
        </w:r>
        <w:r w:rsidDel="002A7726">
          <w:rPr>
            <w:rFonts w:ascii="Times New Roman" w:eastAsiaTheme="minorEastAsia" w:hAnsi="Times New Roman" w:hint="eastAsia"/>
            <w:sz w:val="24"/>
          </w:rPr>
          <w:delText>是相同的执行逻辑操作一组</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的不同分区（</w:delText>
        </w:r>
        <w:r w:rsidDel="002A7726">
          <w:rPr>
            <w:rFonts w:ascii="Times New Roman" w:eastAsiaTheme="minorEastAsia" w:hAnsi="Times New Roman" w:hint="eastAsia"/>
            <w:sz w:val="24"/>
          </w:rPr>
          <w:delText>partition</w:delText>
        </w:r>
        <w:r w:rsidDel="002A7726">
          <w:rPr>
            <w:rFonts w:ascii="Times New Roman" w:eastAsiaTheme="minorEastAsia" w:hAnsi="Times New Roman" w:hint="eastAsia"/>
            <w:sz w:val="24"/>
          </w:rPr>
          <w:delText>）上，如图</w:delText>
        </w:r>
        <w:r w:rsidDel="002A7726">
          <w:rPr>
            <w:rFonts w:ascii="Times New Roman" w:eastAsiaTheme="minorEastAsia" w:hAnsi="Times New Roman" w:hint="eastAsia"/>
            <w:sz w:val="24"/>
          </w:rPr>
          <w:delText>3</w:delText>
        </w:r>
        <w:r w:rsidDel="002A7726">
          <w:rPr>
            <w:rFonts w:ascii="Times New Roman" w:eastAsiaTheme="minorEastAsia" w:hAnsi="Times New Roman" w:hint="eastAsia"/>
            <w:sz w:val="24"/>
          </w:rPr>
          <w:delText>，</w:delText>
        </w:r>
        <w:r w:rsidDel="002A7726">
          <w:rPr>
            <w:rFonts w:ascii="Times New Roman" w:eastAsiaTheme="minorEastAsia" w:hAnsi="Times New Roman" w:hint="eastAsia"/>
            <w:sz w:val="24"/>
          </w:rPr>
          <w:delText>RDD0</w:delText>
        </w:r>
        <w:r w:rsidDel="002A7726">
          <w:rPr>
            <w:rFonts w:ascii="Times New Roman" w:eastAsiaTheme="minorEastAsia" w:hAnsi="Times New Roman" w:hint="eastAsia"/>
            <w:sz w:val="24"/>
          </w:rPr>
          <w:delText>上的分区</w:delText>
        </w:r>
        <w:r w:rsidDel="002A7726">
          <w:rPr>
            <w:rFonts w:ascii="Times New Roman" w:eastAsiaTheme="minorEastAsia" w:hAnsi="Times New Roman" w:hint="eastAsia"/>
            <w:sz w:val="24"/>
          </w:rPr>
          <w:delText>0</w:delText>
        </w:r>
        <w:r w:rsidDel="002A7726">
          <w:rPr>
            <w:rFonts w:ascii="Times New Roman" w:eastAsiaTheme="minorEastAsia" w:hAnsi="Times New Roman" w:hint="eastAsia"/>
            <w:sz w:val="24"/>
          </w:rPr>
          <w:delText>和分区</w:delText>
        </w:r>
        <w:r w:rsidDel="002A7726">
          <w:rPr>
            <w:rFonts w:ascii="Times New Roman" w:eastAsiaTheme="minorEastAsia" w:hAnsi="Times New Roman" w:hint="eastAsia"/>
            <w:sz w:val="24"/>
          </w:rPr>
          <w:delText>1</w:delText>
        </w:r>
        <w:r w:rsidDel="002A7726">
          <w:rPr>
            <w:rFonts w:ascii="Times New Roman" w:eastAsiaTheme="minorEastAsia" w:hAnsi="Times New Roman" w:hint="eastAsia"/>
            <w:sz w:val="24"/>
          </w:rPr>
          <w:delText>虽然数据不同，但是进行相同的计算。由于这组</w:delText>
        </w:r>
        <w:r w:rsidDel="002A7726">
          <w:rPr>
            <w:rFonts w:ascii="Times New Roman" w:eastAsiaTheme="minorEastAsia" w:hAnsi="Times New Roman" w:hint="eastAsia"/>
            <w:sz w:val="24"/>
          </w:rPr>
          <w:delText>Task</w:delText>
        </w:r>
        <w:r w:rsidDel="002A7726">
          <w:rPr>
            <w:rFonts w:ascii="Times New Roman" w:eastAsiaTheme="minorEastAsia" w:hAnsi="Times New Roman" w:hint="eastAsia"/>
            <w:sz w:val="24"/>
          </w:rPr>
          <w:delText>的操作对象是</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的分区，而</w:delText>
        </w:r>
        <w:r w:rsidDel="002A7726">
          <w:rPr>
            <w:rFonts w:ascii="Times New Roman" w:eastAsiaTheme="minorEastAsia" w:hAnsi="Times New Roman" w:hint="eastAsia"/>
            <w:sz w:val="24"/>
          </w:rPr>
          <w:delText>RDD</w:delText>
        </w:r>
        <w:r w:rsidDel="002A7726">
          <w:rPr>
            <w:rFonts w:ascii="Times New Roman" w:eastAsiaTheme="minorEastAsia" w:hAnsi="Times New Roman" w:hint="eastAsia"/>
            <w:sz w:val="24"/>
          </w:rPr>
          <w:delText>的分区是分布在不同的节点之上，所以</w:delText>
        </w:r>
        <w:r w:rsidDel="002A7726">
          <w:rPr>
            <w:rFonts w:ascii="Times New Roman" w:eastAsiaTheme="minorEastAsia" w:hAnsi="Times New Roman" w:hint="eastAsia"/>
            <w:sz w:val="24"/>
          </w:rPr>
          <w:delText>Task</w:delText>
        </w:r>
        <w:r w:rsidDel="002A7726">
          <w:rPr>
            <w:rFonts w:ascii="Times New Roman" w:eastAsiaTheme="minorEastAsia" w:hAnsi="Times New Roman" w:hint="eastAsia"/>
            <w:sz w:val="24"/>
          </w:rPr>
          <w:delText>的执行天然具有并行性。而</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的执行则不同，如图</w:delText>
        </w:r>
        <w:r w:rsidDel="002A7726">
          <w:rPr>
            <w:rFonts w:ascii="Times New Roman" w:eastAsiaTheme="minorEastAsia" w:hAnsi="Times New Roman" w:hint="eastAsia"/>
            <w:sz w:val="24"/>
          </w:rPr>
          <w:delText>3</w:delText>
        </w:r>
        <w:r w:rsidDel="002A7726">
          <w:rPr>
            <w:rFonts w:ascii="Times New Roman" w:eastAsiaTheme="minorEastAsia" w:hAnsi="Times New Roman" w:hint="eastAsia"/>
            <w:sz w:val="24"/>
          </w:rPr>
          <w:delText>所示，</w:delText>
        </w:r>
        <w:r w:rsidDel="002A7726">
          <w:rPr>
            <w:rFonts w:ascii="Times New Roman" w:eastAsiaTheme="minorEastAsia" w:hAnsi="Times New Roman" w:hint="eastAsia"/>
            <w:sz w:val="24"/>
          </w:rPr>
          <w:delText>Stage1</w:delText>
        </w:r>
        <w:r w:rsidDel="002A7726">
          <w:rPr>
            <w:rFonts w:ascii="Times New Roman" w:eastAsiaTheme="minorEastAsia" w:hAnsi="Times New Roman" w:hint="eastAsia"/>
            <w:sz w:val="24"/>
          </w:rPr>
          <w:delText>与</w:delText>
        </w:r>
        <w:r w:rsidDel="002A7726">
          <w:rPr>
            <w:rFonts w:ascii="Times New Roman" w:eastAsiaTheme="minorEastAsia" w:hAnsi="Times New Roman" w:hint="eastAsia"/>
            <w:sz w:val="24"/>
          </w:rPr>
          <w:delText>Stage2</w:delText>
        </w:r>
        <w:r w:rsidDel="002A7726">
          <w:rPr>
            <w:rFonts w:ascii="Times New Roman" w:eastAsiaTheme="minorEastAsia" w:hAnsi="Times New Roman" w:hint="eastAsia"/>
            <w:sz w:val="24"/>
          </w:rPr>
          <w:delText>的运行则是串行的，因为</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必须等</w:delText>
        </w:r>
        <w:r w:rsidDel="002A7726">
          <w:rPr>
            <w:rFonts w:ascii="Times New Roman" w:eastAsiaTheme="minorEastAsia" w:hAnsi="Times New Roman" w:hint="eastAsia"/>
            <w:sz w:val="24"/>
          </w:rPr>
          <w:delText>Stage1</w:delText>
        </w:r>
        <w:r w:rsidDel="002A7726">
          <w:rPr>
            <w:rFonts w:ascii="Times New Roman" w:eastAsiaTheme="minorEastAsia" w:hAnsi="Times New Roman" w:hint="eastAsia"/>
            <w:sz w:val="24"/>
          </w:rPr>
          <w:delText>全部的数据处理完毕才会开始工作，而</w:delText>
        </w:r>
        <w:r w:rsidDel="002A7726">
          <w:rPr>
            <w:rFonts w:ascii="Times New Roman" w:eastAsiaTheme="minorEastAsia" w:hAnsi="Times New Roman" w:hint="eastAsia"/>
            <w:sz w:val="24"/>
          </w:rPr>
          <w:delText>Stage1</w:delText>
        </w:r>
        <w:r w:rsidDel="002A7726">
          <w:rPr>
            <w:rFonts w:ascii="Times New Roman" w:eastAsiaTheme="minorEastAsia" w:hAnsi="Times New Roman" w:hint="eastAsia"/>
            <w:sz w:val="24"/>
          </w:rPr>
          <w:delText>和</w:delText>
        </w:r>
        <w:r w:rsidDel="002A7726">
          <w:rPr>
            <w:rFonts w:ascii="Times New Roman" w:eastAsiaTheme="minorEastAsia" w:hAnsi="Times New Roman" w:hint="eastAsia"/>
            <w:sz w:val="24"/>
          </w:rPr>
          <w:delText>Stage3</w:delText>
        </w:r>
        <w:r w:rsidDel="002A7726">
          <w:rPr>
            <w:rFonts w:ascii="Times New Roman" w:eastAsiaTheme="minorEastAsia" w:hAnsi="Times New Roman" w:hint="eastAsia"/>
            <w:sz w:val="24"/>
          </w:rPr>
          <w:delText>的运行则是并行的。有些</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的执行需要依赖于其他</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的执行结果，而有些</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则可以并行执行。因此本发明将</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分为可串行的</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以及可并行的</w:delText>
        </w:r>
        <w:r w:rsidDel="002A7726">
          <w:rPr>
            <w:rFonts w:ascii="Times New Roman" w:eastAsiaTheme="minorEastAsia" w:hAnsi="Times New Roman" w:hint="eastAsia"/>
            <w:sz w:val="24"/>
          </w:rPr>
          <w:delText>Stage</w:delText>
        </w:r>
        <w:r w:rsidDel="002A7726">
          <w:rPr>
            <w:rFonts w:ascii="Times New Roman" w:eastAsiaTheme="minorEastAsia" w:hAnsi="Times New Roman" w:hint="eastAsia"/>
            <w:sz w:val="24"/>
          </w:rPr>
          <w:delText>两类。</w:delText>
        </w:r>
      </w:del>
      <w:r w:rsidR="004029CF">
        <w:rPr>
          <w:rFonts w:ascii="Times New Roman" w:eastAsiaTheme="minorEastAsia" w:hAnsi="Times New Roman" w:hint="eastAsia"/>
          <w:sz w:val="24"/>
        </w:rPr>
        <w:t>下一步对词典构造映射表：</w:t>
      </w:r>
      <w:r w:rsidR="004029CF">
        <w:rPr>
          <w:rFonts w:ascii="Times New Roman" w:eastAsiaTheme="minorEastAsia" w:hAnsi="Times New Roman" w:hint="eastAsia"/>
          <w:sz w:val="24"/>
        </w:rPr>
        <w:t>word</w:t>
      </w:r>
      <w:r w:rsidR="004029CF">
        <w:rPr>
          <w:rFonts w:ascii="Times New Roman" w:eastAsiaTheme="minorEastAsia" w:hAnsi="Times New Roman" w:hint="eastAsia"/>
          <w:sz w:val="24"/>
        </w:rPr>
        <w:t>到</w:t>
      </w:r>
      <w:r w:rsidR="004029CF">
        <w:rPr>
          <w:rFonts w:ascii="Times New Roman" w:eastAsiaTheme="minorEastAsia" w:hAnsi="Times New Roman" w:hint="eastAsia"/>
          <w:sz w:val="24"/>
        </w:rPr>
        <w:t>tokens</w:t>
      </w:r>
      <w:r w:rsidR="004029CF">
        <w:rPr>
          <w:rFonts w:ascii="Times New Roman" w:eastAsiaTheme="minorEastAsia" w:hAnsi="Times New Roman" w:hint="eastAsia"/>
          <w:sz w:val="24"/>
        </w:rPr>
        <w:t>和</w:t>
      </w:r>
      <w:r w:rsidR="004029CF">
        <w:rPr>
          <w:rFonts w:ascii="Times New Roman" w:eastAsiaTheme="minorEastAsia" w:hAnsi="Times New Roman" w:hint="eastAsia"/>
          <w:sz w:val="24"/>
        </w:rPr>
        <w:t>token</w:t>
      </w:r>
      <w:r w:rsidR="004029CF">
        <w:rPr>
          <w:rFonts w:ascii="Times New Roman" w:eastAsiaTheme="minorEastAsia" w:hAnsi="Times New Roman"/>
          <w:sz w:val="24"/>
        </w:rPr>
        <w:t>s</w:t>
      </w:r>
      <w:r w:rsidR="004029CF">
        <w:rPr>
          <w:rFonts w:ascii="Times New Roman" w:eastAsiaTheme="minorEastAsia" w:hAnsi="Times New Roman" w:hint="eastAsia"/>
          <w:sz w:val="24"/>
        </w:rPr>
        <w:t>到</w:t>
      </w:r>
      <w:r w:rsidR="004029CF">
        <w:rPr>
          <w:rFonts w:ascii="Times New Roman" w:eastAsiaTheme="minorEastAsia" w:hAnsi="Times New Roman" w:hint="eastAsia"/>
          <w:sz w:val="24"/>
        </w:rPr>
        <w:t>word</w:t>
      </w:r>
      <w:r w:rsidR="004029CF">
        <w:rPr>
          <w:rFonts w:ascii="Times New Roman" w:eastAsiaTheme="minorEastAsia" w:hAnsi="Times New Roman" w:hint="eastAsia"/>
          <w:sz w:val="24"/>
        </w:rPr>
        <w:t>。最后进行文本转换，</w:t>
      </w:r>
      <w:r w:rsidR="004029CF" w:rsidRPr="004029CF">
        <w:rPr>
          <w:rFonts w:ascii="Times New Roman" w:eastAsiaTheme="minorEastAsia" w:hAnsi="Times New Roman" w:hint="eastAsia"/>
          <w:sz w:val="24"/>
        </w:rPr>
        <w:t>有了映射表的基础上，我们就可以对原始文本进行转换，即将文本转换为机器可识别的编码。除此之外，为了保证句子有相同的长度，需要对句子长度进行处理。我们在描述性统计阶段可以发现，语料中句子的平均长度为</w:t>
      </w:r>
      <w:r w:rsidR="004029CF">
        <w:rPr>
          <w:rFonts w:ascii="Times New Roman" w:eastAsiaTheme="minorEastAsia" w:hAnsi="Times New Roman"/>
          <w:sz w:val="24"/>
        </w:rPr>
        <w:t>24</w:t>
      </w:r>
      <w:r w:rsidR="00B93A63">
        <w:rPr>
          <w:rFonts w:ascii="Times New Roman" w:eastAsiaTheme="minorEastAsia" w:hAnsi="Times New Roman"/>
          <w:sz w:val="24"/>
        </w:rPr>
        <w:t>6</w:t>
      </w:r>
      <w:r w:rsidR="004029CF">
        <w:rPr>
          <w:rFonts w:ascii="Times New Roman" w:eastAsiaTheme="minorEastAsia" w:hAnsi="Times New Roman"/>
          <w:sz w:val="24"/>
        </w:rPr>
        <w:t>5</w:t>
      </w:r>
      <w:r w:rsidR="004029CF" w:rsidRPr="004029CF">
        <w:rPr>
          <w:rFonts w:ascii="Times New Roman" w:eastAsiaTheme="minorEastAsia" w:hAnsi="Times New Roman" w:hint="eastAsia"/>
          <w:sz w:val="24"/>
        </w:rPr>
        <w:t>个</w:t>
      </w:r>
      <w:r w:rsidR="004029CF">
        <w:rPr>
          <w:rFonts w:ascii="Times New Roman" w:eastAsiaTheme="minorEastAsia" w:hAnsi="Times New Roman" w:hint="eastAsia"/>
          <w:sz w:val="24"/>
        </w:rPr>
        <w:t>字符</w:t>
      </w:r>
      <w:r w:rsidR="004029CF" w:rsidRPr="004029CF">
        <w:rPr>
          <w:rFonts w:ascii="Times New Roman" w:eastAsiaTheme="minorEastAsia" w:hAnsi="Times New Roman" w:hint="eastAsia"/>
          <w:sz w:val="24"/>
        </w:rPr>
        <w:t>，因此我们就设置</w:t>
      </w:r>
      <w:r w:rsidR="00014132">
        <w:rPr>
          <w:rFonts w:ascii="Times New Roman" w:eastAsiaTheme="minorEastAsia" w:hAnsi="Times New Roman"/>
          <w:sz w:val="24"/>
        </w:rPr>
        <w:t>24</w:t>
      </w:r>
      <w:r w:rsidR="00B93A63">
        <w:rPr>
          <w:rFonts w:ascii="Times New Roman" w:eastAsiaTheme="minorEastAsia" w:hAnsi="Times New Roman"/>
          <w:sz w:val="24"/>
        </w:rPr>
        <w:t>6</w:t>
      </w:r>
      <w:r w:rsidR="00014132">
        <w:rPr>
          <w:rFonts w:ascii="Times New Roman" w:eastAsiaTheme="minorEastAsia" w:hAnsi="Times New Roman"/>
          <w:sz w:val="24"/>
        </w:rPr>
        <w:t>5</w:t>
      </w:r>
      <w:r w:rsidR="004029CF" w:rsidRPr="004029CF">
        <w:rPr>
          <w:rFonts w:ascii="Times New Roman" w:eastAsiaTheme="minorEastAsia" w:hAnsi="Times New Roman" w:hint="eastAsia"/>
          <w:sz w:val="24"/>
        </w:rPr>
        <w:t>作为</w:t>
      </w:r>
      <w:r w:rsidR="00014132">
        <w:rPr>
          <w:rFonts w:ascii="Times New Roman" w:eastAsiaTheme="minorEastAsia" w:hAnsi="Times New Roman" w:hint="eastAsia"/>
          <w:sz w:val="24"/>
        </w:rPr>
        <w:t>文本的</w:t>
      </w:r>
      <w:proofErr w:type="gramStart"/>
      <w:r w:rsidR="004029CF" w:rsidRPr="004029CF">
        <w:rPr>
          <w:rFonts w:ascii="Times New Roman" w:eastAsiaTheme="minorEastAsia" w:hAnsi="Times New Roman" w:hint="eastAsia"/>
          <w:sz w:val="24"/>
        </w:rPr>
        <w:t>的</w:t>
      </w:r>
      <w:proofErr w:type="gramEnd"/>
      <w:r w:rsidR="004029CF" w:rsidRPr="004029CF">
        <w:rPr>
          <w:rFonts w:ascii="Times New Roman" w:eastAsiaTheme="minorEastAsia" w:hAnsi="Times New Roman" w:hint="eastAsia"/>
          <w:sz w:val="24"/>
        </w:rPr>
        <w:t>标准长度</w:t>
      </w:r>
      <w:r w:rsidR="004029CF">
        <w:rPr>
          <w:rFonts w:ascii="Times New Roman" w:eastAsiaTheme="minorEastAsia" w:hAnsi="Times New Roman" w:hint="eastAsia"/>
          <w:sz w:val="24"/>
        </w:rPr>
        <w:t>，</w:t>
      </w:r>
      <w:r w:rsidR="004029CF" w:rsidRPr="004029CF">
        <w:rPr>
          <w:rFonts w:ascii="Times New Roman" w:eastAsiaTheme="minorEastAsia" w:hAnsi="Times New Roman" w:hint="eastAsia"/>
          <w:sz w:val="24"/>
        </w:rPr>
        <w:t>取</w:t>
      </w:r>
      <w:r w:rsidR="004029CF" w:rsidRPr="004029CF">
        <w:rPr>
          <w:rFonts w:ascii="Times New Roman" w:eastAsiaTheme="minorEastAsia" w:hAnsi="Times New Roman" w:hint="eastAsia"/>
          <w:sz w:val="24"/>
        </w:rPr>
        <w:t>tokens</w:t>
      </w:r>
      <w:r w:rsidR="004029CF" w:rsidRPr="004029CF">
        <w:rPr>
          <w:rFonts w:ascii="Times New Roman" w:eastAsiaTheme="minorEastAsia" w:hAnsi="Times New Roman" w:hint="eastAsia"/>
          <w:sz w:val="24"/>
        </w:rPr>
        <w:t>平均值并加上两个</w:t>
      </w:r>
      <w:r w:rsidR="004029CF" w:rsidRPr="004029CF">
        <w:rPr>
          <w:rFonts w:ascii="Times New Roman" w:eastAsiaTheme="minorEastAsia" w:hAnsi="Times New Roman" w:hint="eastAsia"/>
          <w:sz w:val="24"/>
        </w:rPr>
        <w:t>tokens</w:t>
      </w:r>
      <w:r w:rsidR="004029CF" w:rsidRPr="004029CF">
        <w:rPr>
          <w:rFonts w:ascii="Times New Roman" w:eastAsiaTheme="minorEastAsia" w:hAnsi="Times New Roman" w:hint="eastAsia"/>
          <w:sz w:val="24"/>
        </w:rPr>
        <w:t>的标准差，假设</w:t>
      </w:r>
      <w:r w:rsidR="004029CF" w:rsidRPr="004029CF">
        <w:rPr>
          <w:rFonts w:ascii="Times New Roman" w:eastAsiaTheme="minorEastAsia" w:hAnsi="Times New Roman" w:hint="eastAsia"/>
          <w:sz w:val="24"/>
        </w:rPr>
        <w:t>tokens</w:t>
      </w:r>
      <w:r w:rsidR="004029CF" w:rsidRPr="004029CF">
        <w:rPr>
          <w:rFonts w:ascii="Times New Roman" w:eastAsiaTheme="minorEastAsia" w:hAnsi="Times New Roman" w:hint="eastAsia"/>
          <w:sz w:val="24"/>
        </w:rPr>
        <w:t>长度的分布为正态分布，则</w:t>
      </w:r>
      <w:proofErr w:type="spellStart"/>
      <w:r w:rsidR="004029CF" w:rsidRPr="004029CF">
        <w:rPr>
          <w:rFonts w:ascii="Times New Roman" w:eastAsiaTheme="minorEastAsia" w:hAnsi="Times New Roman" w:hint="eastAsia"/>
          <w:sz w:val="24"/>
        </w:rPr>
        <w:t>max_tokens</w:t>
      </w:r>
      <w:proofErr w:type="spellEnd"/>
      <w:r w:rsidR="004029CF" w:rsidRPr="004029CF">
        <w:rPr>
          <w:rFonts w:ascii="Times New Roman" w:eastAsiaTheme="minorEastAsia" w:hAnsi="Times New Roman" w:hint="eastAsia"/>
          <w:sz w:val="24"/>
        </w:rPr>
        <w:t>这个值可以涵盖</w:t>
      </w:r>
      <w:r w:rsidR="004029CF" w:rsidRPr="004029CF">
        <w:rPr>
          <w:rFonts w:ascii="Times New Roman" w:eastAsiaTheme="minorEastAsia" w:hAnsi="Times New Roman" w:hint="eastAsia"/>
          <w:sz w:val="24"/>
        </w:rPr>
        <w:t>95%</w:t>
      </w:r>
      <w:r w:rsidR="004029CF" w:rsidRPr="004029CF">
        <w:rPr>
          <w:rFonts w:ascii="Times New Roman" w:eastAsiaTheme="minorEastAsia" w:hAnsi="Times New Roman" w:hint="eastAsia"/>
          <w:sz w:val="24"/>
        </w:rPr>
        <w:t>左右的样本</w:t>
      </w:r>
      <w:r w:rsidR="00014132">
        <w:rPr>
          <w:rFonts w:ascii="Times New Roman" w:eastAsiaTheme="minorEastAsia" w:hAnsi="Times New Roman" w:hint="eastAsia"/>
          <w:sz w:val="24"/>
        </w:rPr>
        <w:t>，</w:t>
      </w:r>
      <w:r w:rsidR="00014132" w:rsidRPr="00014132">
        <w:rPr>
          <w:rFonts w:ascii="Times New Roman" w:eastAsiaTheme="minorEastAsia" w:hAnsi="Times New Roman" w:hint="eastAsia"/>
          <w:sz w:val="24"/>
        </w:rPr>
        <w:t>我们对长度不足的进行</w:t>
      </w:r>
      <w:r w:rsidR="00014132" w:rsidRPr="00014132">
        <w:rPr>
          <w:rFonts w:ascii="Times New Roman" w:eastAsiaTheme="minorEastAsia" w:hAnsi="Times New Roman" w:hint="eastAsia"/>
          <w:sz w:val="24"/>
        </w:rPr>
        <w:t>padding</w:t>
      </w:r>
      <w:r w:rsidR="00014132">
        <w:rPr>
          <w:rFonts w:ascii="Times New Roman" w:eastAsiaTheme="minorEastAsia" w:hAnsi="Times New Roman" w:hint="eastAsia"/>
          <w:sz w:val="24"/>
        </w:rPr>
        <w:t>补全</w:t>
      </w:r>
      <w:r w:rsidR="00014132" w:rsidRPr="00014132">
        <w:rPr>
          <w:rFonts w:ascii="Times New Roman" w:eastAsiaTheme="minorEastAsia" w:hAnsi="Times New Roman" w:hint="eastAsia"/>
          <w:sz w:val="24"/>
        </w:rPr>
        <w:t>，超长的进行</w:t>
      </w:r>
      <w:r w:rsidR="00014132">
        <w:rPr>
          <w:rFonts w:ascii="Times New Roman" w:eastAsiaTheme="minorEastAsia" w:hAnsi="Times New Roman" w:hint="eastAsia"/>
          <w:sz w:val="24"/>
        </w:rPr>
        <w:t>截断。</w:t>
      </w:r>
      <w:r w:rsidR="00705EB5" w:rsidRPr="00705EB5">
        <w:rPr>
          <w:rFonts w:ascii="Times New Roman" w:eastAsiaTheme="minorEastAsia" w:hAnsi="Times New Roman" w:hint="eastAsia"/>
          <w:sz w:val="24"/>
        </w:rPr>
        <w:t>用于语义相似度的深度学习模型的</w:t>
      </w:r>
      <w:proofErr w:type="gramStart"/>
      <w:r w:rsidR="00705EB5" w:rsidRPr="00705EB5">
        <w:rPr>
          <w:rFonts w:ascii="Times New Roman" w:eastAsiaTheme="minorEastAsia" w:hAnsi="Times New Roman" w:hint="eastAsia"/>
          <w:sz w:val="24"/>
        </w:rPr>
        <w:t>预训练</w:t>
      </w:r>
      <w:proofErr w:type="gramEnd"/>
      <w:r w:rsidR="00705EB5" w:rsidRPr="00705EB5">
        <w:rPr>
          <w:rFonts w:ascii="Times New Roman" w:eastAsiaTheme="minorEastAsia" w:hAnsi="Times New Roman" w:hint="eastAsia"/>
          <w:sz w:val="24"/>
        </w:rPr>
        <w:t>的词向量知乎问答语料库训练的</w:t>
      </w:r>
      <w:r w:rsidR="00705EB5" w:rsidRPr="00705EB5">
        <w:rPr>
          <w:rFonts w:ascii="Times New Roman" w:eastAsiaTheme="minorEastAsia" w:hAnsi="Times New Roman" w:hint="eastAsia"/>
          <w:sz w:val="24"/>
        </w:rPr>
        <w:t>300</w:t>
      </w:r>
      <w:r w:rsidR="00705EB5" w:rsidRPr="00705EB5">
        <w:rPr>
          <w:rFonts w:ascii="Times New Roman" w:eastAsiaTheme="minorEastAsia" w:hAnsi="Times New Roman" w:hint="eastAsia"/>
          <w:sz w:val="24"/>
        </w:rPr>
        <w:t>维度——</w:t>
      </w:r>
      <w:proofErr w:type="spellStart"/>
      <w:r w:rsidR="00705EB5" w:rsidRPr="00705EB5">
        <w:rPr>
          <w:rFonts w:ascii="Times New Roman" w:eastAsiaTheme="minorEastAsia" w:hAnsi="Times New Roman" w:hint="eastAsia"/>
          <w:sz w:val="24"/>
        </w:rPr>
        <w:t>sgns.zhihu.bigram</w:t>
      </w:r>
      <w:proofErr w:type="spellEnd"/>
      <w:r w:rsidR="00A57630" w:rsidRPr="00E60E43">
        <w:rPr>
          <w:rFonts w:ascii="Times New Roman" w:eastAsiaTheme="minorEastAsia" w:hAnsi="Times New Roman" w:hint="eastAsia"/>
          <w:sz w:val="24"/>
        </w:rPr>
        <w:t>作为模型的</w:t>
      </w:r>
      <w:r w:rsidR="00A57630" w:rsidRPr="00E60E43">
        <w:rPr>
          <w:rFonts w:ascii="Times New Roman" w:eastAsiaTheme="minorEastAsia" w:hAnsi="Times New Roman" w:hint="eastAsia"/>
          <w:sz w:val="24"/>
        </w:rPr>
        <w:t>word embeddings</w:t>
      </w:r>
      <w:r w:rsidR="00A57630" w:rsidRPr="00E60E43">
        <w:rPr>
          <w:rFonts w:ascii="Times New Roman" w:eastAsiaTheme="minorEastAsia" w:hAnsi="Times New Roman" w:hint="eastAsia"/>
          <w:sz w:val="24"/>
        </w:rPr>
        <w:t>。</w:t>
      </w:r>
      <w:r w:rsidR="00A57630">
        <w:rPr>
          <w:rFonts w:ascii="Times New Roman" w:eastAsiaTheme="minorEastAsia" w:hAnsi="Times New Roman" w:hint="eastAsia"/>
          <w:sz w:val="24"/>
        </w:rPr>
        <w:t>每一个字符对应一个</w:t>
      </w:r>
      <w:r w:rsidR="00A57630">
        <w:rPr>
          <w:rFonts w:ascii="Times New Roman" w:eastAsiaTheme="minorEastAsia" w:hAnsi="Times New Roman"/>
          <w:sz w:val="24"/>
        </w:rPr>
        <w:t>300</w:t>
      </w:r>
      <w:r w:rsidR="00A57630">
        <w:rPr>
          <w:rFonts w:ascii="Times New Roman" w:eastAsiaTheme="minorEastAsia" w:hAnsi="Times New Roman" w:hint="eastAsia"/>
          <w:sz w:val="24"/>
        </w:rPr>
        <w:t>维的向量</w:t>
      </w:r>
      <w:r w:rsidR="008A5B28">
        <w:rPr>
          <w:rFonts w:ascii="Times New Roman" w:eastAsiaTheme="minorEastAsia" w:hAnsi="Times New Roman" w:hint="eastAsia"/>
          <w:sz w:val="24"/>
        </w:rPr>
        <w:t>，</w:t>
      </w:r>
      <w:r w:rsidR="008A5B28" w:rsidRPr="008A5B28">
        <w:rPr>
          <w:rFonts w:ascii="Times New Roman" w:eastAsiaTheme="minorEastAsia" w:hAnsi="Times New Roman" w:hint="eastAsia"/>
          <w:sz w:val="24"/>
        </w:rPr>
        <w:t>我们将基于</w:t>
      </w:r>
      <w:r w:rsidR="008A5B28" w:rsidRPr="008A5B28">
        <w:rPr>
          <w:rFonts w:ascii="Times New Roman" w:eastAsiaTheme="minorEastAsia" w:hAnsi="Times New Roman" w:hint="eastAsia"/>
          <w:sz w:val="24"/>
        </w:rPr>
        <w:t>pre-trained word embeddings</w:t>
      </w:r>
      <w:r w:rsidR="008A5B28" w:rsidRPr="008A5B28">
        <w:rPr>
          <w:rFonts w:ascii="Times New Roman" w:eastAsiaTheme="minorEastAsia" w:hAnsi="Times New Roman" w:hint="eastAsia"/>
          <w:sz w:val="24"/>
        </w:rPr>
        <w:lastRenderedPageBreak/>
        <w:t>构造一个</w:t>
      </w:r>
      <w:proofErr w:type="spellStart"/>
      <w:r w:rsidR="008A5B28" w:rsidRPr="008A5B28">
        <w:rPr>
          <w:rFonts w:ascii="Times New Roman" w:eastAsiaTheme="minorEastAsia" w:hAnsi="Times New Roman" w:hint="eastAsia"/>
          <w:sz w:val="24"/>
        </w:rPr>
        <w:t>vocab_size</w:t>
      </w:r>
      <w:proofErr w:type="spellEnd"/>
      <w:r w:rsidR="008A5B28" w:rsidRPr="008A5B28">
        <w:rPr>
          <w:rFonts w:ascii="Times New Roman" w:eastAsiaTheme="minorEastAsia" w:hAnsi="Times New Roman" w:hint="eastAsia"/>
          <w:sz w:val="24"/>
        </w:rPr>
        <w:t xml:space="preserve"> * </w:t>
      </w:r>
      <w:proofErr w:type="spellStart"/>
      <w:r w:rsidR="008A5B28" w:rsidRPr="008A5B28">
        <w:rPr>
          <w:rFonts w:ascii="Times New Roman" w:eastAsiaTheme="minorEastAsia" w:hAnsi="Times New Roman" w:hint="eastAsia"/>
          <w:sz w:val="24"/>
        </w:rPr>
        <w:t>embedding_size</w:t>
      </w:r>
      <w:proofErr w:type="spellEnd"/>
      <w:r w:rsidR="008A5B28" w:rsidRPr="008A5B28">
        <w:rPr>
          <w:rFonts w:ascii="Times New Roman" w:eastAsiaTheme="minorEastAsia" w:hAnsi="Times New Roman" w:hint="eastAsia"/>
          <w:sz w:val="24"/>
        </w:rPr>
        <w:t>大小的矩阵。</w:t>
      </w:r>
      <w:r w:rsidR="006C2640">
        <w:rPr>
          <w:rFonts w:ascii="Times New Roman" w:eastAsiaTheme="minorEastAsia" w:hAnsi="Times New Roman" w:hint="eastAsia"/>
          <w:sz w:val="24"/>
        </w:rPr>
        <w:t>本文使用的矩阵大小为</w:t>
      </w:r>
      <w:r w:rsidR="006C2640" w:rsidRPr="006C2640">
        <w:rPr>
          <w:rFonts w:ascii="Times New Roman" w:eastAsiaTheme="minorEastAsia" w:hAnsi="Times New Roman"/>
          <w:sz w:val="24"/>
        </w:rPr>
        <w:t>15538</w:t>
      </w:r>
      <w:r w:rsidR="006C2640">
        <w:rPr>
          <w:rFonts w:ascii="Times New Roman" w:eastAsiaTheme="minorEastAsia" w:hAnsi="Times New Roman" w:hint="eastAsia"/>
          <w:sz w:val="24"/>
        </w:rPr>
        <w:t>*</w:t>
      </w:r>
      <w:r w:rsidR="006C2640">
        <w:rPr>
          <w:rFonts w:ascii="Times New Roman" w:eastAsiaTheme="minorEastAsia" w:hAnsi="Times New Roman"/>
          <w:sz w:val="24"/>
        </w:rPr>
        <w:t>300</w:t>
      </w:r>
      <w:r w:rsidR="00303CBF">
        <w:rPr>
          <w:rFonts w:ascii="Times New Roman" w:eastAsiaTheme="minorEastAsia" w:hAnsi="Times New Roman" w:hint="eastAsia"/>
          <w:sz w:val="24"/>
        </w:rPr>
        <w:t>。</w:t>
      </w:r>
      <w:r w:rsidR="00DF6CD1">
        <w:rPr>
          <w:rFonts w:ascii="Times New Roman" w:eastAsiaTheme="minorEastAsia" w:hAnsi="Times New Roman" w:hint="eastAsia"/>
          <w:sz w:val="24"/>
        </w:rPr>
        <w:t>以上过程就完成了数据的预处理部分，主要完成了将原始新闻舆情文本转换为</w:t>
      </w:r>
      <w:r w:rsidR="00DF6CD1">
        <w:rPr>
          <w:rFonts w:ascii="Times New Roman" w:eastAsiaTheme="minorEastAsia" w:hAnsi="Times New Roman" w:hint="eastAsia"/>
          <w:sz w:val="24"/>
        </w:rPr>
        <w:t>tokens</w:t>
      </w:r>
      <w:r w:rsidR="00DF6CD1">
        <w:rPr>
          <w:rFonts w:ascii="Times New Roman" w:eastAsiaTheme="minorEastAsia" w:hAnsi="Times New Roman" w:hint="eastAsia"/>
          <w:sz w:val="24"/>
        </w:rPr>
        <w:t>并构建了</w:t>
      </w:r>
      <w:r w:rsidR="00DF6CD1">
        <w:rPr>
          <w:rFonts w:ascii="Times New Roman" w:eastAsiaTheme="minorEastAsia" w:hAnsi="Times New Roman" w:hint="eastAsia"/>
          <w:sz w:val="24"/>
        </w:rPr>
        <w:t>word</w:t>
      </w:r>
      <w:r w:rsidR="00DF6CD1">
        <w:rPr>
          <w:rFonts w:ascii="Times New Roman" w:eastAsiaTheme="minorEastAsia" w:hAnsi="Times New Roman"/>
          <w:sz w:val="24"/>
        </w:rPr>
        <w:t xml:space="preserve"> embeddings</w:t>
      </w:r>
      <w:r w:rsidR="00DF6CD1">
        <w:rPr>
          <w:rFonts w:ascii="Times New Roman" w:eastAsiaTheme="minorEastAsia" w:hAnsi="Times New Roman" w:hint="eastAsia"/>
          <w:sz w:val="24"/>
        </w:rPr>
        <w:t>。</w:t>
      </w:r>
      <w:ins w:id="241" w:author="航航 李" w:date="2019-01-24T18:41:00Z">
        <w:r w:rsidR="0028559A">
          <w:rPr>
            <w:rFonts w:ascii="Times New Roman" w:eastAsiaTheme="minorEastAsia" w:hAnsi="Times New Roman" w:hint="eastAsia"/>
            <w:sz w:val="24"/>
          </w:rPr>
          <w:t>总结来说，数据预处理</w:t>
        </w:r>
      </w:ins>
      <w:ins w:id="242" w:author="航航 李" w:date="2019-01-24T18:42:00Z">
        <w:r w:rsidR="0028559A">
          <w:rPr>
            <w:rFonts w:ascii="Times New Roman" w:eastAsiaTheme="minorEastAsia" w:hAnsi="Times New Roman" w:hint="eastAsia"/>
            <w:sz w:val="24"/>
          </w:rPr>
          <w:t>就是</w:t>
        </w:r>
      </w:ins>
      <w:ins w:id="243" w:author="航航 李" w:date="2019-01-24T18:41:00Z">
        <w:r w:rsidR="0028559A" w:rsidRPr="00853625">
          <w:rPr>
            <w:rFonts w:ascii="Times New Roman" w:eastAsiaTheme="minorEastAsia" w:hAnsi="Times New Roman" w:hint="eastAsia"/>
            <w:sz w:val="24"/>
          </w:rPr>
          <w:t>为了克服文字长短不均和将词与词之间的联系纳入模型中的困难，人们使用了一种技术——</w:t>
        </w:r>
        <w:r w:rsidR="0028559A" w:rsidRPr="00A95D21">
          <w:rPr>
            <w:rFonts w:ascii="Times New Roman" w:eastAsiaTheme="minorEastAsia" w:hAnsi="Times New Roman" w:hint="eastAsia"/>
            <w:color w:val="FF0000"/>
            <w:sz w:val="24"/>
          </w:rPr>
          <w:t>词嵌入</w:t>
        </w:r>
        <w:r w:rsidR="0028559A" w:rsidRPr="00853625">
          <w:rPr>
            <w:rFonts w:ascii="Times New Roman" w:eastAsiaTheme="minorEastAsia" w:hAnsi="Times New Roman" w:hint="eastAsia"/>
            <w:sz w:val="24"/>
          </w:rPr>
          <w:t>。</w:t>
        </w:r>
      </w:ins>
      <w:ins w:id="244" w:author="航航 李" w:date="2019-01-24T18:43:00Z">
        <w:r w:rsidR="00690A34" w:rsidRPr="00690A34">
          <w:rPr>
            <w:rFonts w:ascii="Times New Roman" w:eastAsiaTheme="minorEastAsia" w:hAnsi="Times New Roman" w:hint="eastAsia"/>
            <w:sz w:val="24"/>
          </w:rPr>
          <w:t>词嵌入</w:t>
        </w:r>
        <w:proofErr w:type="gramStart"/>
        <w:r w:rsidR="00690A34" w:rsidRPr="00690A34">
          <w:rPr>
            <w:rFonts w:ascii="Times New Roman" w:eastAsiaTheme="minorEastAsia" w:hAnsi="Times New Roman" w:hint="eastAsia"/>
            <w:sz w:val="24"/>
          </w:rPr>
          <w:t>最</w:t>
        </w:r>
        <w:proofErr w:type="gramEnd"/>
        <w:r w:rsidR="00690A34" w:rsidRPr="00690A34">
          <w:rPr>
            <w:rFonts w:ascii="Times New Roman" w:eastAsiaTheme="minorEastAsia" w:hAnsi="Times New Roman" w:hint="eastAsia"/>
            <w:sz w:val="24"/>
          </w:rPr>
          <w:t>经典的</w:t>
        </w:r>
      </w:ins>
      <w:ins w:id="245" w:author="航航 李" w:date="2019-01-24T18:44:00Z">
        <w:r w:rsidR="00922705">
          <w:rPr>
            <w:rFonts w:ascii="Times New Roman" w:eastAsiaTheme="minorEastAsia" w:hAnsi="Times New Roman" w:hint="eastAsia"/>
            <w:sz w:val="24"/>
          </w:rPr>
          <w:t>就</w:t>
        </w:r>
      </w:ins>
      <w:ins w:id="246" w:author="航航 李" w:date="2019-01-24T18:43:00Z">
        <w:r w:rsidR="00690A34" w:rsidRPr="00690A34">
          <w:rPr>
            <w:rFonts w:ascii="Times New Roman" w:eastAsiaTheme="minorEastAsia" w:hAnsi="Times New Roman" w:hint="eastAsia"/>
            <w:sz w:val="24"/>
          </w:rPr>
          <w:t>是</w:t>
        </w:r>
        <w:r w:rsidR="00690A34" w:rsidRPr="00690A34">
          <w:rPr>
            <w:rFonts w:ascii="Times New Roman" w:eastAsiaTheme="minorEastAsia" w:hAnsi="Times New Roman" w:hint="eastAsia"/>
            <w:sz w:val="24"/>
          </w:rPr>
          <w:t>Word2Vec</w:t>
        </w:r>
      </w:ins>
      <w:ins w:id="247" w:author="航航 李" w:date="2019-01-24T18:44:00Z">
        <w:r w:rsidR="006A1391">
          <w:rPr>
            <w:rFonts w:ascii="Times New Roman" w:eastAsiaTheme="minorEastAsia" w:hAnsi="Times New Roman" w:hint="eastAsia"/>
            <w:sz w:val="24"/>
          </w:rPr>
          <w:t>，它</w:t>
        </w:r>
      </w:ins>
      <w:ins w:id="248" w:author="航航 李" w:date="2019-01-24T18:43:00Z">
        <w:r w:rsidR="00690A34" w:rsidRPr="00690A34">
          <w:rPr>
            <w:rFonts w:ascii="Times New Roman" w:eastAsiaTheme="minorEastAsia" w:hAnsi="Times New Roman" w:hint="eastAsia"/>
            <w:sz w:val="24"/>
          </w:rPr>
          <w:t>通过对具有数十亿词的新闻文章进行训练</w:t>
        </w:r>
      </w:ins>
      <w:ins w:id="249" w:author="航航 李" w:date="2019-01-24T18:44:00Z">
        <w:r w:rsidR="00F31D1A">
          <w:rPr>
            <w:rFonts w:ascii="Times New Roman" w:eastAsiaTheme="minorEastAsia" w:hAnsi="Times New Roman" w:hint="eastAsia"/>
            <w:sz w:val="24"/>
          </w:rPr>
          <w:t>而得到词向量</w:t>
        </w:r>
      </w:ins>
      <w:ins w:id="250" w:author="航航 李" w:date="2019-01-24T18:43:00Z">
        <w:r w:rsidR="00690A34" w:rsidRPr="00690A34">
          <w:rPr>
            <w:rFonts w:ascii="Times New Roman" w:eastAsiaTheme="minorEastAsia" w:hAnsi="Times New Roman" w:hint="eastAsia"/>
            <w:sz w:val="24"/>
          </w:rPr>
          <w:t>。其主要思想依然是把</w:t>
        </w:r>
        <w:proofErr w:type="gramStart"/>
        <w:r w:rsidR="00690A34" w:rsidRPr="00690A34">
          <w:rPr>
            <w:rFonts w:ascii="Times New Roman" w:eastAsiaTheme="minorEastAsia" w:hAnsi="Times New Roman" w:hint="eastAsia"/>
            <w:sz w:val="24"/>
          </w:rPr>
          <w:t>词表示成向量</w:t>
        </w:r>
        <w:proofErr w:type="gramEnd"/>
        <w:r w:rsidR="00690A34" w:rsidRPr="00690A34">
          <w:rPr>
            <w:rFonts w:ascii="Times New Roman" w:eastAsiaTheme="minorEastAsia" w:hAnsi="Times New Roman" w:hint="eastAsia"/>
            <w:sz w:val="24"/>
          </w:rPr>
          <w:t>的形式，而不是</w:t>
        </w:r>
        <w:r w:rsidR="00690A34" w:rsidRPr="00E94597">
          <w:rPr>
            <w:rFonts w:ascii="Times New Roman" w:eastAsiaTheme="minorEastAsia" w:hAnsi="Times New Roman"/>
            <w:color w:val="FF0000"/>
            <w:sz w:val="24"/>
            <w:rPrChange w:id="251" w:author="航航 李" w:date="2019-01-24T18:45:00Z">
              <w:rPr>
                <w:rFonts w:ascii="Times New Roman" w:eastAsiaTheme="minorEastAsia" w:hAnsi="Times New Roman"/>
                <w:sz w:val="24"/>
              </w:rPr>
            </w:rPrChange>
          </w:rPr>
          <w:t xml:space="preserve">One Hot </w:t>
        </w:r>
        <w:r w:rsidR="00690A34" w:rsidRPr="00E94597">
          <w:rPr>
            <w:rFonts w:ascii="Times New Roman" w:eastAsiaTheme="minorEastAsia" w:hAnsi="Times New Roman" w:hint="eastAsia"/>
            <w:color w:val="FF0000"/>
            <w:sz w:val="24"/>
            <w:rPrChange w:id="252" w:author="航航 李" w:date="2019-01-24T18:45:00Z">
              <w:rPr>
                <w:rFonts w:ascii="Times New Roman" w:eastAsiaTheme="minorEastAsia" w:hAnsi="Times New Roman" w:hint="eastAsia"/>
                <w:sz w:val="24"/>
              </w:rPr>
            </w:rPrChange>
          </w:rPr>
          <w:t>编码</w:t>
        </w:r>
        <w:r w:rsidR="00690A34" w:rsidRPr="00690A34">
          <w:rPr>
            <w:rFonts w:ascii="Times New Roman" w:eastAsiaTheme="minorEastAsia" w:hAnsi="Times New Roman" w:hint="eastAsia"/>
            <w:sz w:val="24"/>
          </w:rPr>
          <w:t>。</w:t>
        </w:r>
      </w:ins>
      <w:del w:id="253" w:author="航航 李" w:date="2019-01-24T18:43:00Z">
        <w:r w:rsidR="00690A34" w:rsidDel="00690A34">
          <w:rPr>
            <w:rFonts w:ascii="微软雅黑" w:eastAsia="微软雅黑" w:hAnsi="微软雅黑" w:hint="eastAsia"/>
            <w:color w:val="3E3E3E"/>
            <w:sz w:val="23"/>
            <w:szCs w:val="23"/>
            <w:shd w:val="clear" w:color="auto" w:fill="FFFFFF"/>
          </w:rPr>
          <w:delText>词的嵌入最经典的作品是Word2Vec。通过对具有数十亿词的新闻文章进行训练。其主要思想依然是把词表示成向量的形式，而不是One Hot 编码。</w:delText>
        </w:r>
      </w:del>
      <w:ins w:id="254" w:author="航航 李" w:date="2019-01-24T18:41:00Z">
        <w:r w:rsidR="0028559A" w:rsidRPr="00853625">
          <w:rPr>
            <w:rFonts w:ascii="Times New Roman" w:eastAsiaTheme="minorEastAsia" w:hAnsi="Times New Roman" w:hint="eastAsia"/>
            <w:sz w:val="24"/>
          </w:rPr>
          <w:t>简单说来，就是给每个词赋一个向量，向量代表空间里的点，含义接近的词，其向量也接近，这样对于词的操作就可以转化为对于向量的操作了，在深度学习中，这被叫作张量（</w:t>
        </w:r>
        <w:r w:rsidR="0028559A" w:rsidRPr="00853625">
          <w:rPr>
            <w:rFonts w:ascii="Times New Roman" w:eastAsiaTheme="minorEastAsia" w:hAnsi="Times New Roman" w:hint="eastAsia"/>
            <w:sz w:val="24"/>
          </w:rPr>
          <w:t>tensor</w:t>
        </w:r>
        <w:r w:rsidR="0028559A" w:rsidRPr="00853625">
          <w:rPr>
            <w:rFonts w:ascii="Times New Roman" w:eastAsiaTheme="minorEastAsia" w:hAnsi="Times New Roman" w:hint="eastAsia"/>
            <w:sz w:val="24"/>
          </w:rPr>
          <w:t>）。用张量表示词的好处在于：第一，可以克服文字长短不均的问题，因为如果每个词已经有对应的词向量，那么对于长度为</w:t>
        </w:r>
        <w:r w:rsidR="0028559A" w:rsidRPr="00853625">
          <w:rPr>
            <w:rFonts w:ascii="Times New Roman" w:eastAsiaTheme="minorEastAsia" w:hAnsi="Times New Roman" w:hint="eastAsia"/>
            <w:sz w:val="24"/>
          </w:rPr>
          <w:t xml:space="preserve">N </w:t>
        </w:r>
        <w:r w:rsidR="0028559A" w:rsidRPr="00853625">
          <w:rPr>
            <w:rFonts w:ascii="Times New Roman" w:eastAsiaTheme="minorEastAsia" w:hAnsi="Times New Roman" w:hint="eastAsia"/>
            <w:sz w:val="24"/>
          </w:rPr>
          <w:t>的文本，只要选取对应的</w:t>
        </w:r>
        <w:r w:rsidR="0028559A" w:rsidRPr="00853625">
          <w:rPr>
            <w:rFonts w:ascii="Times New Roman" w:eastAsiaTheme="minorEastAsia" w:hAnsi="Times New Roman" w:hint="eastAsia"/>
            <w:sz w:val="24"/>
          </w:rPr>
          <w:t xml:space="preserve">N </w:t>
        </w:r>
        <w:proofErr w:type="gramStart"/>
        <w:r w:rsidR="0028559A" w:rsidRPr="00853625">
          <w:rPr>
            <w:rFonts w:ascii="Times New Roman" w:eastAsiaTheme="minorEastAsia" w:hAnsi="Times New Roman" w:hint="eastAsia"/>
            <w:sz w:val="24"/>
          </w:rPr>
          <w:t>个</w:t>
        </w:r>
        <w:proofErr w:type="gramEnd"/>
        <w:r w:rsidR="0028559A" w:rsidRPr="00853625">
          <w:rPr>
            <w:rFonts w:ascii="Times New Roman" w:eastAsiaTheme="minorEastAsia" w:hAnsi="Times New Roman" w:hint="eastAsia"/>
            <w:sz w:val="24"/>
          </w:rPr>
          <w:t>词所代表的向量并按文本中词的先后顺序排在一起，就是输入张量了，其中每个词向量的维度都是一样的。第二，词本身无法形成特征，但是张量就是抽象的量化，它是通过多层神经网络的层层抽象计算出来的。第三，文本是由词组成的，文本的特征可以由词的张量组合。文本的张量蕴含了多个词之间的组合含义，这可以被认为是文本的特征工程，进而为机器学习文本分类提供基础。</w:t>
        </w:r>
      </w:ins>
    </w:p>
    <w:p w:rsidR="00705EB5" w:rsidRPr="0028559A" w:rsidDel="00E94597" w:rsidRDefault="00705EB5">
      <w:pPr>
        <w:spacing w:line="360" w:lineRule="auto"/>
        <w:ind w:firstLineChars="200" w:firstLine="480"/>
        <w:rPr>
          <w:del w:id="255" w:author="航航 李" w:date="2019-01-24T18:45:00Z"/>
          <w:rFonts w:ascii="Times New Roman" w:eastAsiaTheme="minorEastAsia" w:hAnsi="Times New Roman"/>
          <w:sz w:val="24"/>
        </w:rPr>
        <w:pPrChange w:id="256" w:author="航航 李" w:date="2019-01-24T18:41:00Z">
          <w:pPr>
            <w:ind w:firstLineChars="200" w:firstLine="480"/>
          </w:pPr>
        </w:pPrChange>
      </w:pPr>
    </w:p>
    <w:p w:rsidR="00841EE4" w:rsidRDefault="004A16DA" w:rsidP="00841EE4">
      <w:pPr>
        <w:spacing w:line="360" w:lineRule="auto"/>
        <w:ind w:firstLineChars="200" w:firstLine="480"/>
        <w:rPr>
          <w:ins w:id="257" w:author="航航 李" w:date="2019-01-24T17:07:00Z"/>
          <w:rFonts w:ascii="Times New Roman" w:eastAsiaTheme="minorEastAsia" w:hAnsi="Times New Roman"/>
        </w:rPr>
      </w:pPr>
      <w:r w:rsidRPr="00C349A4">
        <w:rPr>
          <w:rFonts w:ascii="Times New Roman" w:eastAsiaTheme="minorEastAsia" w:hAnsi="Times New Roman" w:hint="eastAsia"/>
          <w:sz w:val="24"/>
        </w:rPr>
        <w:t>其次，本发明深入研究了</w:t>
      </w:r>
      <w:r w:rsidR="00B43838">
        <w:rPr>
          <w:rFonts w:ascii="Times New Roman" w:eastAsiaTheme="minorEastAsia" w:hAnsi="Times New Roman" w:hint="eastAsia"/>
          <w:sz w:val="24"/>
        </w:rPr>
        <w:t>卷积</w:t>
      </w:r>
      <w:r w:rsidR="00FB560E" w:rsidRPr="00C349A4">
        <w:rPr>
          <w:rFonts w:ascii="Times New Roman" w:eastAsiaTheme="minorEastAsia" w:hAnsi="Times New Roman" w:hint="eastAsia"/>
          <w:sz w:val="24"/>
        </w:rPr>
        <w:t>神经网络</w:t>
      </w:r>
      <w:r w:rsidR="00620067" w:rsidRPr="00C349A4">
        <w:rPr>
          <w:rFonts w:ascii="Times New Roman" w:eastAsiaTheme="minorEastAsia" w:hAnsi="Times New Roman" w:hint="eastAsia"/>
          <w:sz w:val="24"/>
        </w:rPr>
        <w:t>模块</w:t>
      </w:r>
      <w:r w:rsidRPr="00C349A4">
        <w:rPr>
          <w:rFonts w:ascii="Times New Roman" w:eastAsiaTheme="minorEastAsia" w:hAnsi="Times New Roman" w:hint="eastAsia"/>
          <w:sz w:val="24"/>
        </w:rPr>
        <w:t>的执行机制，</w:t>
      </w:r>
      <w:r w:rsidR="000114E8" w:rsidRPr="00C349A4">
        <w:rPr>
          <w:rFonts w:ascii="Times New Roman" w:eastAsiaTheme="minorEastAsia" w:hAnsi="Times New Roman"/>
          <w:sz w:val="24"/>
        </w:rPr>
        <w:t>CNN</w:t>
      </w:r>
      <w:r w:rsidR="000114E8" w:rsidRPr="00C349A4">
        <w:rPr>
          <w:rFonts w:ascii="Times New Roman" w:eastAsiaTheme="minorEastAsia" w:hAnsi="Times New Roman" w:hint="eastAsia"/>
          <w:sz w:val="24"/>
        </w:rPr>
        <w:t>捕捉的局部特征，在图像处理中表现出不错的效果，这是因其卷积和池</w:t>
      </w:r>
      <w:r w:rsidR="00E12865">
        <w:rPr>
          <w:rFonts w:ascii="Times New Roman" w:eastAsiaTheme="minorEastAsia" w:hAnsi="Times New Roman" w:hint="eastAsia"/>
          <w:sz w:val="24"/>
        </w:rPr>
        <w:t>化</w:t>
      </w:r>
      <w:r w:rsidR="000114E8" w:rsidRPr="00C349A4">
        <w:rPr>
          <w:rFonts w:ascii="Times New Roman" w:eastAsiaTheme="minorEastAsia" w:hAnsi="Times New Roman" w:hint="eastAsia"/>
          <w:sz w:val="24"/>
        </w:rPr>
        <w:t>操作可以捕捉到图像的局部特征。同样，我们将</w:t>
      </w:r>
      <w:r w:rsidR="000114E8" w:rsidRPr="00C349A4">
        <w:rPr>
          <w:rFonts w:ascii="Times New Roman" w:eastAsiaTheme="minorEastAsia" w:hAnsi="Times New Roman"/>
          <w:sz w:val="24"/>
        </w:rPr>
        <w:t>CNN</w:t>
      </w:r>
      <w:r w:rsidR="000114E8" w:rsidRPr="00C349A4">
        <w:rPr>
          <w:rFonts w:ascii="Times New Roman" w:eastAsiaTheme="minorEastAsia" w:hAnsi="Times New Roman" w:hint="eastAsia"/>
          <w:sz w:val="24"/>
        </w:rPr>
        <w:t>用于文本处理上，也可捕捉到文本的局部信息。</w:t>
      </w:r>
      <w:r w:rsidR="000D6B8C">
        <w:rPr>
          <w:rFonts w:ascii="Times New Roman" w:eastAsiaTheme="minorEastAsia" w:hAnsi="Times New Roman" w:hint="eastAsia"/>
          <w:sz w:val="24"/>
        </w:rPr>
        <w:t>基于</w:t>
      </w:r>
      <w:r w:rsidR="000D6B8C">
        <w:rPr>
          <w:rFonts w:ascii="Times New Roman" w:eastAsiaTheme="minorEastAsia" w:hAnsi="Times New Roman" w:hint="eastAsia"/>
          <w:sz w:val="24"/>
        </w:rPr>
        <w:t>CNN</w:t>
      </w:r>
      <w:r w:rsidR="000D6B8C">
        <w:rPr>
          <w:rFonts w:ascii="Times New Roman" w:eastAsiaTheme="minorEastAsia" w:hAnsi="Times New Roman" w:hint="eastAsia"/>
          <w:sz w:val="24"/>
        </w:rPr>
        <w:t>的企业舆情情感分类的网络</w:t>
      </w:r>
      <w:r w:rsidR="00E12865">
        <w:rPr>
          <w:rFonts w:ascii="Times New Roman" w:eastAsiaTheme="minorEastAsia" w:hAnsi="Times New Roman" w:hint="eastAsia"/>
          <w:sz w:val="24"/>
        </w:rPr>
        <w:t>模型结构</w:t>
      </w:r>
      <w:r w:rsidR="000D6B8C">
        <w:rPr>
          <w:rFonts w:ascii="Times New Roman" w:eastAsiaTheme="minorEastAsia" w:hAnsi="Times New Roman" w:hint="eastAsia"/>
          <w:sz w:val="24"/>
        </w:rPr>
        <w:t>如图</w:t>
      </w:r>
      <w:r w:rsidR="00096661">
        <w:rPr>
          <w:rFonts w:ascii="Times New Roman" w:eastAsiaTheme="minorEastAsia" w:hAnsi="Times New Roman" w:hint="eastAsia"/>
          <w:sz w:val="24"/>
        </w:rPr>
        <w:t>1</w:t>
      </w:r>
      <w:r w:rsidR="000D6B8C">
        <w:rPr>
          <w:rFonts w:ascii="Times New Roman" w:eastAsiaTheme="minorEastAsia" w:hAnsi="Times New Roman" w:hint="eastAsia"/>
          <w:sz w:val="24"/>
        </w:rPr>
        <w:t>所示</w:t>
      </w:r>
      <w:r w:rsidR="00780F4D" w:rsidRPr="00300BD0">
        <w:rPr>
          <w:rFonts w:ascii="Times New Roman" w:eastAsiaTheme="minorEastAsia" w:hAnsi="Times New Roman" w:hint="eastAsia"/>
          <w:sz w:val="24"/>
        </w:rPr>
        <w:t>，</w:t>
      </w:r>
      <w:r w:rsidR="00300BD0">
        <w:rPr>
          <w:rFonts w:ascii="Times New Roman" w:eastAsiaTheme="minorEastAsia" w:hAnsi="Times New Roman" w:hint="eastAsia"/>
          <w:sz w:val="24"/>
        </w:rPr>
        <w:t>输入</w:t>
      </w:r>
      <w:r w:rsidR="00300BD0" w:rsidRPr="00300BD0">
        <w:rPr>
          <w:rFonts w:ascii="Times New Roman" w:eastAsiaTheme="minorEastAsia" w:hAnsi="Times New Roman" w:hint="eastAsia"/>
          <w:sz w:val="24"/>
        </w:rPr>
        <w:t>文本</w:t>
      </w:r>
      <w:r w:rsidR="00780F4D" w:rsidRPr="00300BD0">
        <w:rPr>
          <w:rFonts w:ascii="Times New Roman" w:eastAsiaTheme="minorEastAsia" w:hAnsi="Times New Roman" w:hint="eastAsia"/>
          <w:sz w:val="24"/>
        </w:rPr>
        <w:t>长度为</w:t>
      </w:r>
      <w:r w:rsidR="00300BD0" w:rsidRPr="00300BD0">
        <w:rPr>
          <w:rFonts w:ascii="Times New Roman" w:eastAsiaTheme="minorEastAsia" w:hAnsi="Times New Roman"/>
          <w:sz w:val="24"/>
        </w:rPr>
        <w:t>2465</w:t>
      </w:r>
      <w:r w:rsidR="00300BD0" w:rsidRPr="00300BD0">
        <w:rPr>
          <w:rFonts w:ascii="Times New Roman" w:eastAsiaTheme="minorEastAsia" w:hAnsi="Times New Roman" w:hint="eastAsia"/>
          <w:sz w:val="24"/>
        </w:rPr>
        <w:t>个字符</w:t>
      </w:r>
      <w:r w:rsidR="00780F4D" w:rsidRPr="00300BD0">
        <w:rPr>
          <w:rFonts w:ascii="Times New Roman" w:eastAsiaTheme="minorEastAsia" w:hAnsi="Times New Roman" w:hint="eastAsia"/>
          <w:sz w:val="24"/>
        </w:rPr>
        <w:t>，</w:t>
      </w:r>
      <w:ins w:id="258" w:author="航航 李" w:date="2019-01-24T18:56:00Z">
        <w:r w:rsidR="0035210A">
          <w:rPr>
            <w:rFonts w:ascii="Times New Roman" w:eastAsiaTheme="minorEastAsia" w:hAnsi="Times New Roman" w:hint="eastAsia"/>
            <w:sz w:val="24"/>
          </w:rPr>
          <w:t>长短不同的文本可</w:t>
        </w:r>
      </w:ins>
      <w:del w:id="259" w:author="航航 李" w:date="2019-01-24T18:56:00Z">
        <w:r w:rsidR="00780F4D" w:rsidRPr="00300BD0" w:rsidDel="0035210A">
          <w:rPr>
            <w:rFonts w:ascii="Times New Roman" w:eastAsiaTheme="minorEastAsia" w:hAnsi="Times New Roman" w:hint="eastAsia"/>
            <w:sz w:val="24"/>
          </w:rPr>
          <w:delText>不足</w:delText>
        </w:r>
      </w:del>
      <w:ins w:id="260" w:author="航航 李" w:date="2019-01-24T18:56:00Z">
        <w:r w:rsidR="0035210A" w:rsidRPr="0035210A">
          <w:rPr>
            <w:rFonts w:ascii="Times New Roman" w:eastAsiaTheme="minorEastAsia" w:hAnsi="Times New Roman" w:hint="eastAsia"/>
            <w:sz w:val="24"/>
          </w:rPr>
          <w:t>采用</w:t>
        </w:r>
        <w:r w:rsidR="0035210A" w:rsidRPr="0035210A">
          <w:rPr>
            <w:rFonts w:ascii="Times New Roman" w:eastAsiaTheme="minorEastAsia" w:hAnsi="Times New Roman" w:hint="eastAsia"/>
            <w:sz w:val="24"/>
          </w:rPr>
          <w:t xml:space="preserve">Padding </w:t>
        </w:r>
        <w:r w:rsidR="0035210A" w:rsidRPr="0035210A">
          <w:rPr>
            <w:rFonts w:ascii="Times New Roman" w:eastAsiaTheme="minorEastAsia" w:hAnsi="Times New Roman" w:hint="eastAsia"/>
            <w:sz w:val="24"/>
          </w:rPr>
          <w:t>技术取最长的文本长度作为文本的输入长度</w:t>
        </w:r>
      </w:ins>
      <w:del w:id="261" w:author="航航 李" w:date="2019-01-24T18:56:00Z">
        <w:r w:rsidR="00780F4D" w:rsidRPr="00300BD0" w:rsidDel="0035210A">
          <w:rPr>
            <w:rFonts w:ascii="Times New Roman" w:eastAsiaTheme="minorEastAsia" w:hAnsi="Times New Roman" w:hint="eastAsia"/>
            <w:sz w:val="24"/>
          </w:rPr>
          <w:delText>的用</w:delText>
        </w:r>
        <w:r w:rsidR="00300BD0" w:rsidRPr="00300BD0" w:rsidDel="0035210A">
          <w:rPr>
            <w:rFonts w:ascii="Times New Roman" w:eastAsiaTheme="minorEastAsia" w:hAnsi="Times New Roman" w:hint="eastAsia"/>
            <w:sz w:val="24"/>
          </w:rPr>
          <w:delText>padding</w:delText>
        </w:r>
        <w:r w:rsidR="00300BD0" w:rsidRPr="00300BD0" w:rsidDel="0035210A">
          <w:rPr>
            <w:rFonts w:ascii="Times New Roman" w:eastAsiaTheme="minorEastAsia" w:hAnsi="Times New Roman" w:hint="eastAsia"/>
            <w:sz w:val="24"/>
          </w:rPr>
          <w:delText>进行</w:delText>
        </w:r>
        <w:r w:rsidR="00780F4D" w:rsidRPr="00300BD0" w:rsidDel="0035210A">
          <w:rPr>
            <w:rFonts w:ascii="Times New Roman" w:eastAsiaTheme="minorEastAsia" w:hAnsi="Times New Roman" w:hint="eastAsia"/>
            <w:sz w:val="24"/>
          </w:rPr>
          <w:delText>补全</w:delText>
        </w:r>
      </w:del>
      <w:del w:id="262" w:author="航航 李" w:date="2019-01-24T16:06:00Z">
        <w:r w:rsidR="00300BD0" w:rsidDel="00172885">
          <w:rPr>
            <w:rFonts w:ascii="Times New Roman" w:eastAsiaTheme="minorEastAsia" w:hAnsi="Times New Roman" w:hint="eastAsia"/>
            <w:sz w:val="24"/>
          </w:rPr>
          <w:delText>，</w:delText>
        </w:r>
      </w:del>
      <w:del w:id="263" w:author="航航 李" w:date="2019-01-24T18:55:00Z">
        <w:r w:rsidR="00B66E4B" w:rsidRPr="00300BD0" w:rsidDel="00B66E4B">
          <w:rPr>
            <w:rFonts w:ascii="Times New Roman" w:eastAsiaTheme="minorEastAsia" w:hAnsi="Times New Roman" w:hint="eastAsia"/>
            <w:sz w:val="24"/>
          </w:rPr>
          <w:delText>。</w:delText>
        </w:r>
      </w:del>
      <w:ins w:id="264" w:author="航航 李" w:date="2019-01-24T18:57:00Z">
        <w:r w:rsidR="006D7F67">
          <w:rPr>
            <w:rFonts w:ascii="Times New Roman" w:eastAsiaTheme="minorEastAsia" w:hAnsi="Times New Roman" w:hint="eastAsia"/>
            <w:sz w:val="24"/>
          </w:rPr>
          <w:t>。</w:t>
        </w:r>
      </w:ins>
      <w:ins w:id="265" w:author="航航 李" w:date="2019-01-24T18:55:00Z">
        <w:r w:rsidR="00B66E4B" w:rsidRPr="00B66E4B">
          <w:rPr>
            <w:rFonts w:ascii="Times New Roman" w:eastAsiaTheme="minorEastAsia" w:hAnsi="Times New Roman" w:hint="eastAsia"/>
            <w:sz w:val="24"/>
          </w:rPr>
          <w:t>而不足长度的都用空格填满，即把空格当成一个特殊字符处理。空格本身一般也会被赋予词向量，这可以通过机器学习训练出来。</w:t>
        </w:r>
      </w:ins>
      <w:r w:rsidR="00780F4D" w:rsidRPr="00300BD0">
        <w:rPr>
          <w:rFonts w:ascii="Times New Roman" w:eastAsiaTheme="minorEastAsia" w:hAnsi="Times New Roman" w:hint="eastAsia"/>
          <w:sz w:val="24"/>
        </w:rPr>
        <w:t>输入句子序列后，经过</w:t>
      </w:r>
      <w:r w:rsidR="00780F4D" w:rsidRPr="00300BD0">
        <w:rPr>
          <w:rFonts w:ascii="Times New Roman" w:eastAsiaTheme="minorEastAsia" w:hAnsi="Times New Roman" w:hint="eastAsia"/>
          <w:sz w:val="24"/>
        </w:rPr>
        <w:t>embedding</w:t>
      </w:r>
      <w:r w:rsidR="00780F4D" w:rsidRPr="00300BD0">
        <w:rPr>
          <w:rFonts w:ascii="Times New Roman" w:eastAsiaTheme="minorEastAsia" w:hAnsi="Times New Roman" w:hint="eastAsia"/>
          <w:sz w:val="24"/>
        </w:rPr>
        <w:t>，获得每个</w:t>
      </w:r>
      <w:r w:rsidR="00300BD0">
        <w:rPr>
          <w:rFonts w:ascii="Times New Roman" w:eastAsiaTheme="minorEastAsia" w:hAnsi="Times New Roman" w:hint="eastAsia"/>
          <w:sz w:val="24"/>
        </w:rPr>
        <w:t>字符</w:t>
      </w:r>
      <w:r w:rsidR="00780F4D" w:rsidRPr="00300BD0">
        <w:rPr>
          <w:rFonts w:ascii="Times New Roman" w:eastAsiaTheme="minorEastAsia" w:hAnsi="Times New Roman" w:hint="eastAsia"/>
          <w:sz w:val="24"/>
        </w:rPr>
        <w:t>的词向量（假设词向量维度为</w:t>
      </w:r>
      <w:r w:rsidR="00780F4D" w:rsidRPr="00300BD0">
        <w:rPr>
          <w:rFonts w:ascii="Times New Roman" w:eastAsiaTheme="minorEastAsia" w:hAnsi="Times New Roman" w:hint="eastAsia"/>
          <w:sz w:val="24"/>
        </w:rPr>
        <w:t>300</w:t>
      </w:r>
      <w:r w:rsidR="00780F4D" w:rsidRPr="00300BD0">
        <w:rPr>
          <w:rFonts w:ascii="Times New Roman" w:eastAsiaTheme="minorEastAsia" w:hAnsi="Times New Roman" w:hint="eastAsia"/>
          <w:sz w:val="24"/>
        </w:rPr>
        <w:t>），则我们就得到一个</w:t>
      </w:r>
      <w:proofErr w:type="spellStart"/>
      <w:r w:rsidR="00BE3099">
        <w:rPr>
          <w:rFonts w:ascii="Times New Roman" w:eastAsiaTheme="minorEastAsia" w:hAnsi="Times New Roman" w:hint="eastAsia"/>
          <w:sz w:val="24"/>
        </w:rPr>
        <w:t>text</w:t>
      </w:r>
      <w:r w:rsidR="00780F4D" w:rsidRPr="00300BD0">
        <w:rPr>
          <w:rFonts w:ascii="Times New Roman" w:eastAsiaTheme="minorEastAsia" w:hAnsi="Times New Roman" w:hint="eastAsia"/>
          <w:sz w:val="24"/>
        </w:rPr>
        <w:t>_len</w:t>
      </w:r>
      <w:proofErr w:type="spellEnd"/>
      <w:r w:rsidR="00780F4D" w:rsidRPr="00300BD0">
        <w:rPr>
          <w:rFonts w:ascii="Times New Roman" w:eastAsiaTheme="minorEastAsia" w:hAnsi="Times New Roman" w:hint="eastAsia"/>
          <w:sz w:val="24"/>
        </w:rPr>
        <w:t xml:space="preserve"> * </w:t>
      </w:r>
      <w:proofErr w:type="spellStart"/>
      <w:r w:rsidR="00780F4D" w:rsidRPr="00300BD0">
        <w:rPr>
          <w:rFonts w:ascii="Times New Roman" w:eastAsiaTheme="minorEastAsia" w:hAnsi="Times New Roman" w:hint="eastAsia"/>
          <w:sz w:val="24"/>
        </w:rPr>
        <w:t>embedding_size</w:t>
      </w:r>
      <w:proofErr w:type="spellEnd"/>
      <w:r w:rsidR="00780F4D" w:rsidRPr="00300BD0">
        <w:rPr>
          <w:rFonts w:ascii="Times New Roman" w:eastAsiaTheme="minorEastAsia" w:hAnsi="Times New Roman" w:hint="eastAsia"/>
          <w:sz w:val="24"/>
        </w:rPr>
        <w:t>的矩阵，如上图中</w:t>
      </w:r>
      <w:r w:rsidR="00780F4D" w:rsidRPr="00300BD0">
        <w:rPr>
          <w:rFonts w:ascii="Times New Roman" w:eastAsiaTheme="minorEastAsia" w:hAnsi="Times New Roman" w:hint="eastAsia"/>
          <w:sz w:val="24"/>
        </w:rPr>
        <w:t>embedding layer</w:t>
      </w:r>
      <w:r w:rsidR="00780F4D" w:rsidRPr="00300BD0">
        <w:rPr>
          <w:rFonts w:ascii="Times New Roman" w:eastAsiaTheme="minorEastAsia" w:hAnsi="Times New Roman" w:hint="eastAsia"/>
          <w:sz w:val="24"/>
        </w:rPr>
        <w:t>所示。</w:t>
      </w:r>
      <w:r w:rsidR="00BE3099">
        <w:rPr>
          <w:rFonts w:ascii="Times New Roman" w:eastAsiaTheme="minorEastAsia" w:hAnsi="Times New Roman" w:hint="eastAsia"/>
          <w:sz w:val="24"/>
        </w:rPr>
        <w:t>我们可将</w:t>
      </w:r>
      <w:r w:rsidR="00780F4D" w:rsidRPr="00300BD0">
        <w:rPr>
          <w:rFonts w:ascii="Times New Roman" w:eastAsiaTheme="minorEastAsia" w:hAnsi="Times New Roman" w:hint="eastAsia"/>
          <w:sz w:val="24"/>
        </w:rPr>
        <w:t>它</w:t>
      </w:r>
      <w:proofErr w:type="gramStart"/>
      <w:r w:rsidR="00780F4D" w:rsidRPr="00300BD0">
        <w:rPr>
          <w:rFonts w:ascii="Times New Roman" w:eastAsiaTheme="minorEastAsia" w:hAnsi="Times New Roman" w:hint="eastAsia"/>
          <w:sz w:val="24"/>
        </w:rPr>
        <w:t>看做</w:t>
      </w:r>
      <w:proofErr w:type="gramEnd"/>
      <w:r w:rsidR="00780F4D" w:rsidRPr="00300BD0">
        <w:rPr>
          <w:rFonts w:ascii="Times New Roman" w:eastAsiaTheme="minorEastAsia" w:hAnsi="Times New Roman" w:hint="eastAsia"/>
          <w:sz w:val="24"/>
        </w:rPr>
        <w:t>是</w:t>
      </w:r>
      <w:r w:rsidR="00780F4D" w:rsidRPr="00300BD0">
        <w:rPr>
          <w:rFonts w:ascii="Times New Roman" w:eastAsiaTheme="minorEastAsia" w:hAnsi="Times New Roman" w:hint="eastAsia"/>
          <w:sz w:val="24"/>
        </w:rPr>
        <w:t>width=</w:t>
      </w:r>
      <w:proofErr w:type="spellStart"/>
      <w:r w:rsidR="00780F4D" w:rsidRPr="00300BD0">
        <w:rPr>
          <w:rFonts w:ascii="Times New Roman" w:eastAsiaTheme="minorEastAsia" w:hAnsi="Times New Roman" w:hint="eastAsia"/>
          <w:sz w:val="24"/>
        </w:rPr>
        <w:t>embedding_size</w:t>
      </w:r>
      <w:proofErr w:type="spellEnd"/>
      <w:r w:rsidR="00780F4D" w:rsidRPr="00300BD0">
        <w:rPr>
          <w:rFonts w:ascii="Times New Roman" w:eastAsiaTheme="minorEastAsia" w:hAnsi="Times New Roman" w:hint="eastAsia"/>
          <w:sz w:val="24"/>
        </w:rPr>
        <w:t>，</w:t>
      </w:r>
      <w:r w:rsidR="00780F4D" w:rsidRPr="00300BD0">
        <w:rPr>
          <w:rFonts w:ascii="Times New Roman" w:eastAsiaTheme="minorEastAsia" w:hAnsi="Times New Roman" w:hint="eastAsia"/>
          <w:sz w:val="24"/>
        </w:rPr>
        <w:t>height=</w:t>
      </w:r>
      <w:proofErr w:type="spellStart"/>
      <w:r w:rsidR="00BE3099">
        <w:rPr>
          <w:rFonts w:ascii="Times New Roman" w:eastAsiaTheme="minorEastAsia" w:hAnsi="Times New Roman" w:hint="eastAsia"/>
          <w:sz w:val="24"/>
        </w:rPr>
        <w:t>text</w:t>
      </w:r>
      <w:r w:rsidR="00780F4D" w:rsidRPr="00300BD0">
        <w:rPr>
          <w:rFonts w:ascii="Times New Roman" w:eastAsiaTheme="minorEastAsia" w:hAnsi="Times New Roman" w:hint="eastAsia"/>
          <w:sz w:val="24"/>
        </w:rPr>
        <w:t>_len</w:t>
      </w:r>
      <w:proofErr w:type="spellEnd"/>
      <w:r w:rsidR="00780F4D" w:rsidRPr="00300BD0">
        <w:rPr>
          <w:rFonts w:ascii="Times New Roman" w:eastAsiaTheme="minorEastAsia" w:hAnsi="Times New Roman" w:hint="eastAsia"/>
          <w:sz w:val="24"/>
        </w:rPr>
        <w:t>，</w:t>
      </w:r>
      <w:r w:rsidR="00780F4D" w:rsidRPr="00300BD0">
        <w:rPr>
          <w:rFonts w:ascii="Times New Roman" w:eastAsiaTheme="minorEastAsia" w:hAnsi="Times New Roman" w:hint="eastAsia"/>
          <w:sz w:val="24"/>
        </w:rPr>
        <w:t>channel=1</w:t>
      </w:r>
      <w:r w:rsidR="00780F4D" w:rsidRPr="00300BD0">
        <w:rPr>
          <w:rFonts w:ascii="Times New Roman" w:eastAsiaTheme="minorEastAsia" w:hAnsi="Times New Roman" w:hint="eastAsia"/>
          <w:sz w:val="24"/>
        </w:rPr>
        <w:t>的一张图片，可以用</w:t>
      </w:r>
      <w:r w:rsidR="00780F4D" w:rsidRPr="00300BD0">
        <w:rPr>
          <w:rFonts w:ascii="Times New Roman" w:eastAsiaTheme="minorEastAsia" w:hAnsi="Times New Roman" w:hint="eastAsia"/>
          <w:sz w:val="24"/>
        </w:rPr>
        <w:t>filter</w:t>
      </w:r>
      <w:r w:rsidR="00780F4D" w:rsidRPr="00300BD0">
        <w:rPr>
          <w:rFonts w:ascii="Times New Roman" w:eastAsiaTheme="minorEastAsia" w:hAnsi="Times New Roman" w:hint="eastAsia"/>
          <w:sz w:val="24"/>
        </w:rPr>
        <w:t>去做卷积操作。</w:t>
      </w:r>
      <w:r w:rsidR="00BE3099">
        <w:rPr>
          <w:rFonts w:ascii="Times New Roman" w:eastAsiaTheme="minorEastAsia" w:hAnsi="Times New Roman" w:hint="eastAsia"/>
          <w:sz w:val="24"/>
        </w:rPr>
        <w:t>实现</w:t>
      </w:r>
      <w:r w:rsidR="00BE3099">
        <w:rPr>
          <w:rFonts w:ascii="Times New Roman" w:eastAsiaTheme="minorEastAsia" w:hAnsi="Times New Roman" w:hint="eastAsia"/>
          <w:sz w:val="24"/>
        </w:rPr>
        <w:t>CNN</w:t>
      </w:r>
      <w:r w:rsidR="00BE3099">
        <w:rPr>
          <w:rFonts w:ascii="Times New Roman" w:eastAsiaTheme="minorEastAsia" w:hAnsi="Times New Roman" w:hint="eastAsia"/>
          <w:sz w:val="24"/>
        </w:rPr>
        <w:t>在文本上使用</w:t>
      </w:r>
      <w:r w:rsidR="003A1302">
        <w:rPr>
          <w:rFonts w:ascii="Times New Roman" w:eastAsiaTheme="minorEastAsia" w:hAnsi="Times New Roman" w:hint="eastAsia"/>
          <w:sz w:val="24"/>
        </w:rPr>
        <w:t>。本网络结构中使用</w:t>
      </w:r>
      <w:r w:rsidR="003A1302">
        <w:rPr>
          <w:rFonts w:ascii="Times New Roman" w:eastAsiaTheme="minorEastAsia" w:hAnsi="Times New Roman" w:hint="eastAsia"/>
          <w:sz w:val="24"/>
        </w:rPr>
        <w:t>3</w:t>
      </w:r>
      <w:r w:rsidR="003A1302">
        <w:rPr>
          <w:rFonts w:ascii="Times New Roman" w:eastAsiaTheme="minorEastAsia" w:hAnsi="Times New Roman" w:hint="eastAsia"/>
          <w:sz w:val="24"/>
        </w:rPr>
        <w:t>中大小不同的过滤器其</w:t>
      </w:r>
      <w:r w:rsidR="003A1302">
        <w:rPr>
          <w:rFonts w:ascii="Times New Roman" w:eastAsiaTheme="minorEastAsia" w:hAnsi="Times New Roman" w:hint="eastAsia"/>
          <w:sz w:val="24"/>
        </w:rPr>
        <w:t>filter-size</w:t>
      </w:r>
      <w:r w:rsidR="003A1302">
        <w:rPr>
          <w:rFonts w:ascii="Times New Roman" w:eastAsiaTheme="minorEastAsia" w:hAnsi="Times New Roman" w:hint="eastAsia"/>
          <w:sz w:val="24"/>
        </w:rPr>
        <w:t>分别是</w:t>
      </w:r>
      <w:r w:rsidR="003A1302">
        <w:rPr>
          <w:rFonts w:ascii="Times New Roman" w:eastAsiaTheme="minorEastAsia" w:hAnsi="Times New Roman"/>
          <w:sz w:val="24"/>
        </w:rPr>
        <w:t>2</w:t>
      </w:r>
      <w:r w:rsidR="003A1302">
        <w:rPr>
          <w:rFonts w:ascii="Times New Roman" w:eastAsiaTheme="minorEastAsia" w:hAnsi="Times New Roman" w:hint="eastAsia"/>
          <w:sz w:val="24"/>
        </w:rPr>
        <w:t>、</w:t>
      </w:r>
      <w:r w:rsidR="003A1302">
        <w:rPr>
          <w:rFonts w:ascii="Times New Roman" w:eastAsiaTheme="minorEastAsia" w:hAnsi="Times New Roman" w:hint="eastAsia"/>
          <w:sz w:val="24"/>
        </w:rPr>
        <w:t>3</w:t>
      </w:r>
      <w:r w:rsidR="003A1302">
        <w:rPr>
          <w:rFonts w:ascii="Times New Roman" w:eastAsiaTheme="minorEastAsia" w:hAnsi="Times New Roman" w:hint="eastAsia"/>
          <w:sz w:val="24"/>
        </w:rPr>
        <w:t>、</w:t>
      </w:r>
      <w:r w:rsidR="003A1302">
        <w:rPr>
          <w:rFonts w:ascii="Times New Roman" w:eastAsiaTheme="minorEastAsia" w:hAnsi="Times New Roman" w:hint="eastAsia"/>
          <w:sz w:val="24"/>
        </w:rPr>
        <w:t>4</w:t>
      </w:r>
      <w:r w:rsidR="003A1302">
        <w:rPr>
          <w:rFonts w:ascii="Times New Roman" w:eastAsiaTheme="minorEastAsia" w:hAnsi="Times New Roman" w:hint="eastAsia"/>
          <w:sz w:val="24"/>
        </w:rPr>
        <w:t>，每种</w:t>
      </w:r>
      <w:r w:rsidR="003A1302">
        <w:rPr>
          <w:rFonts w:ascii="Times New Roman" w:eastAsiaTheme="minorEastAsia" w:hAnsi="Times New Roman" w:hint="eastAsia"/>
          <w:sz w:val="24"/>
        </w:rPr>
        <w:t>filter</w:t>
      </w:r>
      <w:r w:rsidR="003A1302">
        <w:rPr>
          <w:rFonts w:ascii="Times New Roman" w:eastAsiaTheme="minorEastAsia" w:hAnsi="Times New Roman"/>
          <w:sz w:val="24"/>
        </w:rPr>
        <w:t>-size</w:t>
      </w:r>
      <w:r w:rsidR="003A1302">
        <w:rPr>
          <w:rFonts w:ascii="Times New Roman" w:eastAsiaTheme="minorEastAsia" w:hAnsi="Times New Roman" w:hint="eastAsia"/>
          <w:sz w:val="24"/>
        </w:rPr>
        <w:t>有</w:t>
      </w:r>
      <w:r w:rsidR="003A1302">
        <w:rPr>
          <w:rFonts w:ascii="Times New Roman" w:eastAsiaTheme="minorEastAsia" w:hAnsi="Times New Roman" w:hint="eastAsia"/>
          <w:sz w:val="24"/>
        </w:rPr>
        <w:t>1</w:t>
      </w:r>
      <w:r w:rsidR="003A1302">
        <w:rPr>
          <w:rFonts w:ascii="Times New Roman" w:eastAsiaTheme="minorEastAsia" w:hAnsi="Times New Roman"/>
          <w:sz w:val="24"/>
        </w:rPr>
        <w:t>00</w:t>
      </w:r>
      <w:r w:rsidR="003A1302">
        <w:rPr>
          <w:rFonts w:ascii="Times New Roman" w:eastAsiaTheme="minorEastAsia" w:hAnsi="Times New Roman" w:hint="eastAsia"/>
          <w:sz w:val="24"/>
        </w:rPr>
        <w:t>个，</w:t>
      </w:r>
      <w:r w:rsidR="00780F4D" w:rsidRPr="00C349A4">
        <w:rPr>
          <w:rFonts w:ascii="Times New Roman" w:eastAsiaTheme="minorEastAsia" w:hAnsi="Times New Roman" w:hint="eastAsia"/>
          <w:sz w:val="24"/>
        </w:rPr>
        <w:t>如上图所示，红色的</w:t>
      </w:r>
      <w:r w:rsidR="00780F4D" w:rsidRPr="00C349A4">
        <w:rPr>
          <w:rFonts w:ascii="Times New Roman" w:eastAsiaTheme="minorEastAsia" w:hAnsi="Times New Roman"/>
          <w:sz w:val="24"/>
        </w:rPr>
        <w:t>filter</w:t>
      </w:r>
      <w:r w:rsidR="00780F4D" w:rsidRPr="00C349A4">
        <w:rPr>
          <w:rFonts w:ascii="Times New Roman" w:eastAsiaTheme="minorEastAsia" w:hAnsi="Times New Roman" w:hint="eastAsia"/>
          <w:sz w:val="24"/>
        </w:rPr>
        <w:t>为</w:t>
      </w:r>
      <w:r w:rsidR="00780F4D" w:rsidRPr="00C349A4">
        <w:rPr>
          <w:rFonts w:ascii="Times New Roman" w:eastAsiaTheme="minorEastAsia" w:hAnsi="Times New Roman"/>
          <w:sz w:val="24"/>
        </w:rPr>
        <w:t>height=</w:t>
      </w:r>
      <w:r w:rsidR="003A1302">
        <w:rPr>
          <w:rFonts w:ascii="Times New Roman" w:eastAsiaTheme="minorEastAsia" w:hAnsi="Times New Roman"/>
          <w:sz w:val="24"/>
        </w:rPr>
        <w:t>2</w:t>
      </w:r>
      <w:r w:rsidR="00780F4D" w:rsidRPr="00C349A4">
        <w:rPr>
          <w:rFonts w:ascii="Times New Roman" w:eastAsiaTheme="minorEastAsia" w:hAnsi="Times New Roman" w:hint="eastAsia"/>
          <w:sz w:val="24"/>
        </w:rPr>
        <w:t>，</w:t>
      </w:r>
      <w:r w:rsidR="00780F4D" w:rsidRPr="00C349A4">
        <w:rPr>
          <w:rFonts w:ascii="Times New Roman" w:eastAsiaTheme="minorEastAsia" w:hAnsi="Times New Roman"/>
          <w:sz w:val="24"/>
        </w:rPr>
        <w:t>width=</w:t>
      </w:r>
      <w:proofErr w:type="spellStart"/>
      <w:r w:rsidR="00780F4D" w:rsidRPr="00C349A4">
        <w:rPr>
          <w:rFonts w:ascii="Times New Roman" w:eastAsiaTheme="minorEastAsia" w:hAnsi="Times New Roman"/>
          <w:sz w:val="24"/>
        </w:rPr>
        <w:t>embedding_size</w:t>
      </w:r>
      <w:proofErr w:type="spellEnd"/>
      <w:r w:rsidR="00780F4D" w:rsidRPr="00C349A4">
        <w:rPr>
          <w:rFonts w:ascii="Times New Roman" w:eastAsiaTheme="minorEastAsia" w:hAnsi="Times New Roman" w:hint="eastAsia"/>
          <w:sz w:val="24"/>
        </w:rPr>
        <w:t>，</w:t>
      </w:r>
      <w:r w:rsidR="00780F4D" w:rsidRPr="00C349A4">
        <w:rPr>
          <w:rFonts w:ascii="Times New Roman" w:eastAsiaTheme="minorEastAsia" w:hAnsi="Times New Roman"/>
          <w:sz w:val="24"/>
        </w:rPr>
        <w:t>channel=1</w:t>
      </w:r>
      <w:r w:rsidR="00780F4D" w:rsidRPr="00C349A4">
        <w:rPr>
          <w:rFonts w:ascii="Times New Roman" w:eastAsiaTheme="minorEastAsia" w:hAnsi="Times New Roman" w:hint="eastAsia"/>
          <w:sz w:val="24"/>
        </w:rPr>
        <w:t>；绿色</w:t>
      </w:r>
      <w:r w:rsidR="00780F4D" w:rsidRPr="00C349A4">
        <w:rPr>
          <w:rFonts w:ascii="Times New Roman" w:eastAsiaTheme="minorEastAsia" w:hAnsi="Times New Roman"/>
          <w:sz w:val="24"/>
        </w:rPr>
        <w:t>height=</w:t>
      </w:r>
      <w:r w:rsidR="003A1302">
        <w:rPr>
          <w:rFonts w:ascii="Times New Roman" w:eastAsiaTheme="minorEastAsia" w:hAnsi="Times New Roman"/>
          <w:sz w:val="24"/>
        </w:rPr>
        <w:t>3</w:t>
      </w:r>
      <w:r w:rsidR="00780F4D" w:rsidRPr="00C349A4">
        <w:rPr>
          <w:rFonts w:ascii="Times New Roman" w:eastAsiaTheme="minorEastAsia" w:hAnsi="Times New Roman" w:hint="eastAsia"/>
          <w:sz w:val="24"/>
        </w:rPr>
        <w:t>，蓝色</w:t>
      </w:r>
      <w:r w:rsidR="00780F4D" w:rsidRPr="00C349A4">
        <w:rPr>
          <w:rFonts w:ascii="Times New Roman" w:eastAsiaTheme="minorEastAsia" w:hAnsi="Times New Roman"/>
          <w:sz w:val="24"/>
        </w:rPr>
        <w:t>height=</w:t>
      </w:r>
      <w:r w:rsidR="003A1302">
        <w:rPr>
          <w:rFonts w:ascii="Times New Roman" w:eastAsiaTheme="minorEastAsia" w:hAnsi="Times New Roman"/>
          <w:sz w:val="24"/>
        </w:rPr>
        <w:t>4</w:t>
      </w:r>
      <w:r w:rsidR="00780F4D" w:rsidRPr="00C349A4">
        <w:rPr>
          <w:rFonts w:ascii="Times New Roman" w:eastAsiaTheme="minorEastAsia" w:hAnsi="Times New Roman" w:hint="eastAsia"/>
          <w:sz w:val="24"/>
        </w:rPr>
        <w:t>。</w:t>
      </w:r>
      <w:r w:rsidR="00780F4D" w:rsidRPr="00C349A4">
        <w:rPr>
          <w:rFonts w:ascii="Times New Roman" w:eastAsiaTheme="minorEastAsia" w:hAnsi="Times New Roman"/>
          <w:sz w:val="24"/>
        </w:rPr>
        <w:t>filter</w:t>
      </w:r>
      <w:r w:rsidR="00780F4D" w:rsidRPr="00C349A4">
        <w:rPr>
          <w:rFonts w:ascii="Times New Roman" w:eastAsiaTheme="minorEastAsia" w:hAnsi="Times New Roman" w:hint="eastAsia"/>
          <w:sz w:val="24"/>
        </w:rPr>
        <w:t>在</w:t>
      </w:r>
      <w:r w:rsidR="00780F4D" w:rsidRPr="00C349A4">
        <w:rPr>
          <w:rFonts w:ascii="Times New Roman" w:eastAsiaTheme="minorEastAsia" w:hAnsi="Times New Roman"/>
          <w:sz w:val="24"/>
        </w:rPr>
        <w:t>width</w:t>
      </w:r>
      <w:r w:rsidR="00780F4D" w:rsidRPr="00C349A4">
        <w:rPr>
          <w:rFonts w:ascii="Times New Roman" w:eastAsiaTheme="minorEastAsia" w:hAnsi="Times New Roman" w:hint="eastAsia"/>
          <w:sz w:val="24"/>
        </w:rPr>
        <w:t>上要保持和</w:t>
      </w:r>
      <w:proofErr w:type="spellStart"/>
      <w:r w:rsidR="00780F4D" w:rsidRPr="00C349A4">
        <w:rPr>
          <w:rFonts w:ascii="Times New Roman" w:eastAsiaTheme="minorEastAsia" w:hAnsi="Times New Roman"/>
          <w:sz w:val="24"/>
        </w:rPr>
        <w:t>embedding_size</w:t>
      </w:r>
      <w:proofErr w:type="spellEnd"/>
      <w:r w:rsidR="00780F4D" w:rsidRPr="00C349A4">
        <w:rPr>
          <w:rFonts w:ascii="Times New Roman" w:eastAsiaTheme="minorEastAsia" w:hAnsi="Times New Roman" w:hint="eastAsia"/>
          <w:sz w:val="24"/>
        </w:rPr>
        <w:t>一致，</w:t>
      </w:r>
      <w:r w:rsidR="00780F4D" w:rsidRPr="0037392F">
        <w:rPr>
          <w:rFonts w:ascii="Times New Roman" w:eastAsiaTheme="minorEastAsia" w:hAnsi="Times New Roman" w:hint="eastAsia"/>
          <w:sz w:val="24"/>
        </w:rPr>
        <w:t>width</w:t>
      </w:r>
      <w:r w:rsidR="00780F4D" w:rsidRPr="0037392F">
        <w:rPr>
          <w:rFonts w:ascii="Times New Roman" w:eastAsiaTheme="minorEastAsia" w:hAnsi="Times New Roman" w:hint="eastAsia"/>
          <w:sz w:val="24"/>
        </w:rPr>
        <w:t>代表的是词向量的大小，对于</w:t>
      </w:r>
      <w:r w:rsidR="00780F4D" w:rsidRPr="00C349A4">
        <w:rPr>
          <w:rFonts w:ascii="Times New Roman" w:eastAsiaTheme="minorEastAsia" w:hAnsi="Times New Roman" w:hint="eastAsia"/>
          <w:sz w:val="24"/>
        </w:rPr>
        <w:t>一个</w:t>
      </w:r>
      <w:r w:rsidR="0037392F" w:rsidRPr="00C349A4">
        <w:rPr>
          <w:rFonts w:ascii="Times New Roman" w:eastAsiaTheme="minorEastAsia" w:hAnsi="Times New Roman" w:hint="eastAsia"/>
          <w:sz w:val="24"/>
        </w:rPr>
        <w:t>词</w:t>
      </w:r>
      <w:r w:rsidR="00780F4D" w:rsidRPr="00C349A4">
        <w:rPr>
          <w:rFonts w:ascii="Times New Roman" w:eastAsiaTheme="minorEastAsia" w:hAnsi="Times New Roman" w:hint="eastAsia"/>
          <w:sz w:val="24"/>
        </w:rPr>
        <w:t>来说，其本身的词向量分割是没有意义的，卷积操作的目的是在</w:t>
      </w:r>
      <w:r w:rsidR="00780F4D" w:rsidRPr="00C349A4">
        <w:rPr>
          <w:rFonts w:ascii="Times New Roman" w:eastAsiaTheme="minorEastAsia" w:hAnsi="Times New Roman"/>
          <w:sz w:val="24"/>
        </w:rPr>
        <w:t>height</w:t>
      </w:r>
      <w:r w:rsidR="00780F4D" w:rsidRPr="00C349A4">
        <w:rPr>
          <w:rFonts w:ascii="Times New Roman" w:eastAsiaTheme="minorEastAsia" w:hAnsi="Times New Roman" w:hint="eastAsia"/>
          <w:sz w:val="24"/>
        </w:rPr>
        <w:t>方向滑动来捕捉词与词之间的局部关系。经过卷积操作后，得到了如上图中所示</w:t>
      </w:r>
      <w:r w:rsidR="00780F4D" w:rsidRPr="00C349A4">
        <w:rPr>
          <w:rFonts w:ascii="Times New Roman" w:eastAsiaTheme="minorEastAsia" w:hAnsi="Times New Roman"/>
          <w:sz w:val="24"/>
        </w:rPr>
        <w:t>convolutional layers</w:t>
      </w:r>
      <w:r w:rsidR="00780F4D" w:rsidRPr="00C349A4">
        <w:rPr>
          <w:rFonts w:ascii="Times New Roman" w:eastAsiaTheme="minorEastAsia" w:hAnsi="Times New Roman" w:hint="eastAsia"/>
          <w:sz w:val="24"/>
        </w:rPr>
        <w:t>的输出，多个列向量</w:t>
      </w:r>
      <w:r w:rsidR="00CE6A0B">
        <w:rPr>
          <w:rFonts w:ascii="Times New Roman" w:eastAsiaTheme="minorEastAsia" w:hAnsi="Times New Roman" w:hint="eastAsia"/>
          <w:sz w:val="24"/>
        </w:rPr>
        <w:t>，完成对文本中局部信息的捕捉</w:t>
      </w:r>
      <w:r w:rsidR="00780F4D" w:rsidRPr="00C349A4">
        <w:rPr>
          <w:rFonts w:ascii="Times New Roman" w:eastAsiaTheme="minorEastAsia" w:hAnsi="Times New Roman" w:hint="eastAsia"/>
          <w:sz w:val="24"/>
        </w:rPr>
        <w:t>；再经过</w:t>
      </w:r>
      <w:r w:rsidR="00780F4D" w:rsidRPr="00C349A4">
        <w:rPr>
          <w:rFonts w:ascii="Times New Roman" w:eastAsiaTheme="minorEastAsia" w:hAnsi="Times New Roman"/>
          <w:sz w:val="24"/>
        </w:rPr>
        <w:t>max-pooling</w:t>
      </w:r>
      <w:r w:rsidR="00780F4D" w:rsidRPr="00C349A4">
        <w:rPr>
          <w:rFonts w:ascii="Times New Roman" w:eastAsiaTheme="minorEastAsia" w:hAnsi="Times New Roman" w:hint="eastAsia"/>
          <w:sz w:val="24"/>
        </w:rPr>
        <w:t>操作来提取每个列向量中的最重要的信息。最终</w:t>
      </w:r>
      <w:del w:id="266" w:author="航航 李" w:date="2019-01-24T16:41:00Z">
        <w:r w:rsidR="00780F4D" w:rsidRPr="00C349A4" w:rsidDel="00DA6C2C">
          <w:rPr>
            <w:rFonts w:ascii="Times New Roman" w:eastAsiaTheme="minorEastAsia" w:hAnsi="Times New Roman" w:hint="eastAsia"/>
            <w:sz w:val="24"/>
          </w:rPr>
          <w:delText>连一层</w:delText>
        </w:r>
      </w:del>
      <w:ins w:id="267" w:author="航航 李" w:date="2019-01-24T16:41:00Z">
        <w:r w:rsidR="00DA6C2C">
          <w:rPr>
            <w:rFonts w:ascii="Times New Roman" w:eastAsiaTheme="minorEastAsia" w:hAnsi="Times New Roman" w:hint="eastAsia"/>
            <w:sz w:val="24"/>
          </w:rPr>
          <w:t>经过全连接层</w:t>
        </w:r>
      </w:ins>
      <w:r w:rsidR="00780F4D" w:rsidRPr="00C349A4">
        <w:rPr>
          <w:rFonts w:ascii="Times New Roman" w:eastAsiaTheme="minorEastAsia" w:hAnsi="Times New Roman"/>
          <w:sz w:val="24"/>
        </w:rPr>
        <w:t>fully-connected layer</w:t>
      </w:r>
      <w:ins w:id="268" w:author="航航 李" w:date="2019-01-24T19:04:00Z">
        <w:r w:rsidR="00390724">
          <w:rPr>
            <w:rFonts w:ascii="Times New Roman" w:eastAsiaTheme="minorEastAsia" w:hAnsi="Times New Roman" w:hint="eastAsia"/>
            <w:sz w:val="24"/>
          </w:rPr>
          <w:t>后再经过</w:t>
        </w:r>
      </w:ins>
      <w:ins w:id="269" w:author="航航 李" w:date="2019-01-24T19:05:00Z">
        <w:r w:rsidR="007F4AEE">
          <w:rPr>
            <w:rFonts w:ascii="Times New Roman" w:eastAsiaTheme="minorEastAsia" w:hAnsi="Times New Roman" w:hint="eastAsia"/>
            <w:sz w:val="24"/>
          </w:rPr>
          <w:t>S</w:t>
        </w:r>
      </w:ins>
      <w:ins w:id="270" w:author="航航 李" w:date="2019-01-24T19:04:00Z">
        <w:r w:rsidR="00446B9D" w:rsidRPr="00446B9D">
          <w:rPr>
            <w:rFonts w:ascii="Times New Roman" w:eastAsiaTheme="minorEastAsia" w:hAnsi="Times New Roman"/>
            <w:sz w:val="24"/>
          </w:rPr>
          <w:t>igmoid</w:t>
        </w:r>
        <w:r w:rsidR="00390724">
          <w:rPr>
            <w:rFonts w:ascii="Times New Roman" w:eastAsiaTheme="minorEastAsia" w:hAnsi="Times New Roman" w:hint="eastAsia"/>
            <w:sz w:val="24"/>
          </w:rPr>
          <w:t>函数</w:t>
        </w:r>
      </w:ins>
      <w:r w:rsidR="00780F4D" w:rsidRPr="00C349A4">
        <w:rPr>
          <w:rFonts w:ascii="Times New Roman" w:eastAsiaTheme="minorEastAsia" w:hAnsi="Times New Roman" w:hint="eastAsia"/>
          <w:sz w:val="24"/>
        </w:rPr>
        <w:t>得到输出结果</w:t>
      </w:r>
      <w:del w:id="271" w:author="航航 李" w:date="2019-01-24T16:07:00Z">
        <w:r w:rsidR="00CE6A0B" w:rsidDel="009F2F26">
          <w:rPr>
            <w:rFonts w:ascii="Times New Roman" w:eastAsiaTheme="minorEastAsia" w:hAnsi="Times New Roman" w:hint="eastAsia"/>
            <w:sz w:val="24"/>
          </w:rPr>
          <w:delText>，</w:delText>
        </w:r>
        <w:r w:rsidR="00375765" w:rsidDel="009F2F26">
          <w:rPr>
            <w:rFonts w:ascii="Times New Roman" w:eastAsiaTheme="minorEastAsia" w:hAnsi="Times New Roman" w:hint="eastAsia"/>
            <w:sz w:val="24"/>
          </w:rPr>
          <w:delText>通过判断概率值的大小</w:delText>
        </w:r>
        <w:r w:rsidR="00CE6A0B" w:rsidDel="009F2F26">
          <w:rPr>
            <w:rFonts w:ascii="Times New Roman" w:eastAsiaTheme="minorEastAsia" w:hAnsi="Times New Roman" w:hint="eastAsia"/>
            <w:sz w:val="24"/>
          </w:rPr>
          <w:delText>完成对文本情感倾向</w:delText>
        </w:r>
        <w:r w:rsidR="00A822CE" w:rsidDel="009F2F26">
          <w:rPr>
            <w:rFonts w:ascii="Times New Roman" w:eastAsiaTheme="minorEastAsia" w:hAnsi="Times New Roman" w:hint="eastAsia"/>
            <w:sz w:val="24"/>
          </w:rPr>
          <w:delText>分类</w:delText>
        </w:r>
        <w:r w:rsidR="00CE6A0B" w:rsidDel="009F2F26">
          <w:rPr>
            <w:rFonts w:ascii="Times New Roman" w:eastAsiaTheme="minorEastAsia" w:hAnsi="Times New Roman" w:hint="eastAsia"/>
            <w:sz w:val="24"/>
          </w:rPr>
          <w:delText>的判断</w:delText>
        </w:r>
      </w:del>
      <w:r w:rsidR="00780F4D" w:rsidRPr="00C349A4">
        <w:rPr>
          <w:rFonts w:ascii="Times New Roman" w:eastAsiaTheme="minorEastAsia" w:hAnsi="Times New Roman" w:hint="eastAsia"/>
          <w:sz w:val="24"/>
        </w:rPr>
        <w:t>。</w:t>
      </w:r>
    </w:p>
    <w:p w:rsidR="00841EE4" w:rsidRPr="00841EE4" w:rsidRDefault="009F2F26">
      <w:pPr>
        <w:spacing w:line="360" w:lineRule="auto"/>
        <w:ind w:firstLineChars="200" w:firstLine="480"/>
        <w:rPr>
          <w:ins w:id="272" w:author="航航 李" w:date="2019-01-24T17:07:00Z"/>
          <w:rFonts w:ascii="Times New Roman" w:eastAsiaTheme="minorEastAsia" w:hAnsi="Times New Roman"/>
          <w:rPrChange w:id="273" w:author="航航 李" w:date="2019-01-24T17:07:00Z">
            <w:rPr>
              <w:ins w:id="274" w:author="航航 李" w:date="2019-01-24T17:07:00Z"/>
              <w:sz w:val="24"/>
            </w:rPr>
          </w:rPrChange>
        </w:rPr>
        <w:pPrChange w:id="275" w:author="航航 李" w:date="2019-01-24T17:07:00Z">
          <w:pPr>
            <w:numPr>
              <w:ilvl w:val="1"/>
              <w:numId w:val="2"/>
            </w:numPr>
            <w:tabs>
              <w:tab w:val="num" w:pos="780"/>
            </w:tabs>
            <w:spacing w:line="360" w:lineRule="auto"/>
            <w:ind w:left="780" w:hanging="360"/>
          </w:pPr>
        </w:pPrChange>
      </w:pPr>
      <w:ins w:id="276" w:author="航航 李" w:date="2019-01-24T16:07:00Z">
        <w:r w:rsidRPr="00526853">
          <w:rPr>
            <w:rFonts w:ascii="Times New Roman" w:eastAsiaTheme="minorEastAsia" w:hAnsi="Times New Roman" w:hint="eastAsia"/>
            <w:sz w:val="24"/>
            <w:rPrChange w:id="277" w:author="航航 李" w:date="2019-01-24T16:59:00Z">
              <w:rPr>
                <w:rFonts w:ascii="Times New Roman" w:eastAsiaTheme="minorEastAsia" w:hAnsi="Times New Roman" w:hint="eastAsia"/>
              </w:rPr>
            </w:rPrChange>
          </w:rPr>
          <w:lastRenderedPageBreak/>
          <w:t>最后是模型的训练阶段</w:t>
        </w:r>
      </w:ins>
      <w:ins w:id="278" w:author="航航 李" w:date="2019-01-24T17:07:00Z">
        <w:r w:rsidR="00841EE4">
          <w:rPr>
            <w:rFonts w:ascii="Times New Roman" w:eastAsiaTheme="minorEastAsia" w:hAnsi="Times New Roman" w:hint="eastAsia"/>
            <w:sz w:val="24"/>
          </w:rPr>
          <w:t>。</w:t>
        </w:r>
      </w:ins>
      <w:ins w:id="279" w:author="航航 李" w:date="2019-01-24T17:22:00Z">
        <w:r w:rsidR="00811504">
          <w:rPr>
            <w:rFonts w:ascii="Times New Roman" w:eastAsiaTheme="minorEastAsia" w:hAnsi="Times New Roman" w:hint="eastAsia"/>
            <w:sz w:val="24"/>
          </w:rPr>
          <w:t>将文本数据</w:t>
        </w:r>
      </w:ins>
      <w:ins w:id="280" w:author="航航 李" w:date="2019-01-24T17:23:00Z">
        <w:r w:rsidR="00811504">
          <w:rPr>
            <w:rFonts w:ascii="Times New Roman" w:eastAsiaTheme="minorEastAsia" w:hAnsi="Times New Roman" w:hint="eastAsia"/>
            <w:sz w:val="24"/>
          </w:rPr>
          <w:t>经过词向量转化后分为</w:t>
        </w:r>
      </w:ins>
      <w:ins w:id="281" w:author="航航 李" w:date="2019-01-24T17:07:00Z">
        <w:r w:rsidR="00841EE4" w:rsidRPr="00813634">
          <w:rPr>
            <w:rFonts w:hint="eastAsia"/>
            <w:sz w:val="24"/>
          </w:rPr>
          <w:t>训练集和测试集，</w:t>
        </w:r>
        <w:r w:rsidR="00841EE4" w:rsidRPr="00813634">
          <w:rPr>
            <w:rFonts w:ascii="Times New Roman" w:eastAsiaTheme="minorEastAsia" w:hAnsi="Times New Roman" w:hint="eastAsia"/>
            <w:sz w:val="24"/>
          </w:rPr>
          <w:t>对构建</w:t>
        </w:r>
      </w:ins>
      <w:ins w:id="282" w:author="航航 李" w:date="2019-01-24T17:27:00Z">
        <w:r w:rsidR="00E620A4">
          <w:rPr>
            <w:rFonts w:ascii="Times New Roman" w:eastAsiaTheme="minorEastAsia" w:hAnsi="Times New Roman" w:hint="eastAsia"/>
            <w:sz w:val="24"/>
          </w:rPr>
          <w:t>文本</w:t>
        </w:r>
      </w:ins>
      <w:ins w:id="283" w:author="航航 李" w:date="2019-01-24T17:23:00Z">
        <w:r w:rsidR="00811504">
          <w:rPr>
            <w:rFonts w:ascii="Times New Roman" w:eastAsiaTheme="minorEastAsia" w:hAnsi="Times New Roman" w:hint="eastAsia"/>
            <w:sz w:val="24"/>
          </w:rPr>
          <w:t>卷积神经网络</w:t>
        </w:r>
      </w:ins>
      <w:ins w:id="284" w:author="航航 李" w:date="2019-01-24T17:07:00Z">
        <w:r w:rsidR="00841EE4" w:rsidRPr="00813634">
          <w:rPr>
            <w:rFonts w:ascii="Times New Roman" w:eastAsiaTheme="minorEastAsia" w:hAnsi="Times New Roman" w:hint="eastAsia"/>
            <w:sz w:val="24"/>
          </w:rPr>
          <w:t>模型进行训练和测试，</w:t>
        </w:r>
      </w:ins>
      <w:ins w:id="285" w:author="航航 李" w:date="2019-01-24T17:25:00Z">
        <w:r w:rsidR="00811504">
          <w:rPr>
            <w:rFonts w:ascii="Times New Roman" w:eastAsiaTheme="minorEastAsia" w:hAnsi="Times New Roman" w:hint="eastAsia"/>
            <w:sz w:val="24"/>
          </w:rPr>
          <w:t>最终训练出</w:t>
        </w:r>
      </w:ins>
      <w:ins w:id="286" w:author="航航 李" w:date="2019-01-24T17:07:00Z">
        <w:r w:rsidR="00841EE4" w:rsidRPr="00813634">
          <w:rPr>
            <w:rFonts w:ascii="Times New Roman" w:eastAsiaTheme="minorEastAsia" w:hAnsi="Times New Roman" w:hint="eastAsia"/>
            <w:sz w:val="24"/>
          </w:rPr>
          <w:t>稳定的企业</w:t>
        </w:r>
      </w:ins>
      <w:ins w:id="287" w:author="航航 李" w:date="2019-01-24T17:25:00Z">
        <w:r w:rsidR="00811504">
          <w:rPr>
            <w:rFonts w:ascii="Times New Roman" w:eastAsiaTheme="minorEastAsia" w:hAnsi="Times New Roman" w:hint="eastAsia"/>
            <w:sz w:val="24"/>
          </w:rPr>
          <w:t>舆情情感分类</w:t>
        </w:r>
      </w:ins>
      <w:ins w:id="288" w:author="航航 李" w:date="2019-01-24T17:07:00Z">
        <w:r w:rsidR="00841EE4" w:rsidRPr="00813634">
          <w:rPr>
            <w:rFonts w:ascii="Times New Roman" w:eastAsiaTheme="minorEastAsia" w:hAnsi="Times New Roman" w:hint="eastAsia"/>
            <w:sz w:val="24"/>
          </w:rPr>
          <w:t>模型</w:t>
        </w:r>
        <w:r w:rsidR="00841EE4" w:rsidRPr="00813634">
          <w:rPr>
            <w:rFonts w:hint="eastAsia"/>
            <w:sz w:val="24"/>
          </w:rPr>
          <w:t>；</w:t>
        </w:r>
      </w:ins>
      <w:ins w:id="289" w:author="航航 李" w:date="2019-01-24T17:25:00Z">
        <w:r w:rsidR="00696D83">
          <w:rPr>
            <w:rFonts w:hint="eastAsia"/>
            <w:sz w:val="24"/>
          </w:rPr>
          <w:t>卷积神经</w:t>
        </w:r>
      </w:ins>
      <w:ins w:id="290" w:author="航航 李" w:date="2019-01-24T17:07:00Z">
        <w:r w:rsidR="00841EE4" w:rsidRPr="00813634">
          <w:rPr>
            <w:rFonts w:hint="eastAsia"/>
            <w:sz w:val="24"/>
          </w:rPr>
          <w:t>网络模型的第一</w:t>
        </w:r>
      </w:ins>
      <w:ins w:id="291" w:author="航航 李" w:date="2019-01-24T17:27:00Z">
        <w:r w:rsidR="001A5D02">
          <w:rPr>
            <w:rFonts w:hint="eastAsia"/>
            <w:sz w:val="24"/>
          </w:rPr>
          <w:t>层</w:t>
        </w:r>
      </w:ins>
      <w:ins w:id="292" w:author="航航 李" w:date="2019-01-24T17:07:00Z">
        <w:r w:rsidR="00841EE4" w:rsidRPr="00813634">
          <w:rPr>
            <w:rFonts w:hint="eastAsia"/>
            <w:sz w:val="24"/>
          </w:rPr>
          <w:t>为</w:t>
        </w:r>
      </w:ins>
      <w:ins w:id="293" w:author="航航 李" w:date="2019-01-24T17:27:00Z">
        <w:r w:rsidR="001A5D02">
          <w:rPr>
            <w:rFonts w:hint="eastAsia"/>
            <w:sz w:val="24"/>
          </w:rPr>
          <w:t>嵌入层</w:t>
        </w:r>
      </w:ins>
      <w:ins w:id="294" w:author="航航 李" w:date="2019-01-24T18:46:00Z">
        <w:r w:rsidR="0043560C">
          <w:rPr>
            <w:rFonts w:hint="eastAsia"/>
            <w:sz w:val="24"/>
          </w:rPr>
          <w:t>（</w:t>
        </w:r>
        <w:r w:rsidR="0043560C" w:rsidRPr="0043560C">
          <w:rPr>
            <w:sz w:val="24"/>
          </w:rPr>
          <w:t>Embedding Layer</w:t>
        </w:r>
        <w:r w:rsidR="0043560C">
          <w:rPr>
            <w:rFonts w:hint="eastAsia"/>
            <w:sz w:val="24"/>
          </w:rPr>
          <w:t>）</w:t>
        </w:r>
      </w:ins>
      <w:ins w:id="295" w:author="航航 李" w:date="2019-01-24T18:48:00Z">
        <w:r w:rsidR="00B66E4B">
          <w:rPr>
            <w:rFonts w:ascii="微软雅黑" w:eastAsia="微软雅黑" w:hAnsi="微软雅黑" w:hint="eastAsia"/>
            <w:color w:val="3E3E3E"/>
            <w:sz w:val="23"/>
            <w:szCs w:val="23"/>
            <w:shd w:val="clear" w:color="auto" w:fill="FFFFFF"/>
          </w:rPr>
          <w:t>。</w:t>
        </w:r>
      </w:ins>
      <w:ins w:id="296" w:author="航航 李" w:date="2019-01-24T17:07:00Z">
        <w:r w:rsidR="00841EE4" w:rsidRPr="00813634">
          <w:rPr>
            <w:rFonts w:hint="eastAsia"/>
            <w:sz w:val="24"/>
          </w:rPr>
          <w:t>第二</w:t>
        </w:r>
      </w:ins>
      <w:ins w:id="297" w:author="航航 李" w:date="2019-01-24T17:27:00Z">
        <w:r w:rsidR="001A5D02">
          <w:rPr>
            <w:rFonts w:hint="eastAsia"/>
            <w:sz w:val="24"/>
          </w:rPr>
          <w:t>层</w:t>
        </w:r>
      </w:ins>
      <w:ins w:id="298" w:author="航航 李" w:date="2019-01-24T17:28:00Z">
        <w:r w:rsidR="001A5D02">
          <w:rPr>
            <w:rFonts w:hint="eastAsia"/>
            <w:sz w:val="24"/>
          </w:rPr>
          <w:t>为卷积层</w:t>
        </w:r>
      </w:ins>
      <w:ins w:id="299" w:author="航航 李" w:date="2019-01-24T18:46:00Z">
        <w:r w:rsidR="00227DCF">
          <w:rPr>
            <w:rFonts w:hint="eastAsia"/>
            <w:sz w:val="24"/>
          </w:rPr>
          <w:t>（</w:t>
        </w:r>
        <w:r w:rsidR="00227DCF" w:rsidRPr="00C349A4">
          <w:rPr>
            <w:rFonts w:ascii="Times New Roman" w:eastAsiaTheme="minorEastAsia" w:hAnsi="Times New Roman"/>
            <w:sz w:val="24"/>
          </w:rPr>
          <w:t xml:space="preserve">convolutional </w:t>
        </w:r>
      </w:ins>
      <w:ins w:id="300" w:author="航航 李" w:date="2019-01-24T18:47:00Z">
        <w:r w:rsidR="00227DCF">
          <w:rPr>
            <w:rFonts w:ascii="Times New Roman" w:eastAsiaTheme="minorEastAsia" w:hAnsi="Times New Roman" w:hint="eastAsia"/>
            <w:sz w:val="24"/>
          </w:rPr>
          <w:t>L</w:t>
        </w:r>
      </w:ins>
      <w:ins w:id="301" w:author="航航 李" w:date="2019-01-24T18:46:00Z">
        <w:r w:rsidR="00227DCF" w:rsidRPr="00C349A4">
          <w:rPr>
            <w:rFonts w:ascii="Times New Roman" w:eastAsiaTheme="minorEastAsia" w:hAnsi="Times New Roman"/>
            <w:sz w:val="24"/>
          </w:rPr>
          <w:t>ayers</w:t>
        </w:r>
        <w:r w:rsidR="00227DCF">
          <w:rPr>
            <w:rFonts w:hint="eastAsia"/>
            <w:sz w:val="24"/>
          </w:rPr>
          <w:t>）</w:t>
        </w:r>
      </w:ins>
      <w:ins w:id="302" w:author="航航 李" w:date="2019-01-24T17:28:00Z">
        <w:r w:rsidR="001A5D02">
          <w:rPr>
            <w:rFonts w:hint="eastAsia"/>
            <w:sz w:val="24"/>
          </w:rPr>
          <w:t>，第三层为最大池化层</w:t>
        </w:r>
      </w:ins>
      <w:ins w:id="303" w:author="航航 李" w:date="2019-01-24T18:47:00Z">
        <w:r w:rsidR="00227DCF">
          <w:rPr>
            <w:rFonts w:hint="eastAsia"/>
            <w:sz w:val="24"/>
          </w:rPr>
          <w:t>（</w:t>
        </w:r>
        <w:r w:rsidR="00227DCF" w:rsidRPr="00C349A4">
          <w:rPr>
            <w:rFonts w:ascii="Times New Roman" w:eastAsiaTheme="minorEastAsia" w:hAnsi="Times New Roman"/>
            <w:sz w:val="24"/>
          </w:rPr>
          <w:t>max-pooling</w:t>
        </w:r>
        <w:r w:rsidR="00227DCF">
          <w:rPr>
            <w:rFonts w:ascii="Times New Roman" w:eastAsiaTheme="minorEastAsia" w:hAnsi="Times New Roman"/>
            <w:sz w:val="24"/>
          </w:rPr>
          <w:t xml:space="preserve"> </w:t>
        </w:r>
        <w:r w:rsidR="00227DCF" w:rsidRPr="0043560C">
          <w:rPr>
            <w:sz w:val="24"/>
          </w:rPr>
          <w:t>Layer</w:t>
        </w:r>
        <w:r w:rsidR="00227DCF">
          <w:rPr>
            <w:rFonts w:hint="eastAsia"/>
            <w:sz w:val="24"/>
          </w:rPr>
          <w:t>）</w:t>
        </w:r>
      </w:ins>
      <w:ins w:id="304" w:author="航航 李" w:date="2019-01-24T17:28:00Z">
        <w:r w:rsidR="001A5D02">
          <w:rPr>
            <w:rFonts w:hint="eastAsia"/>
            <w:sz w:val="24"/>
          </w:rPr>
          <w:t>，第四层为全连接层</w:t>
        </w:r>
      </w:ins>
      <w:ins w:id="305" w:author="航航 李" w:date="2019-01-24T18:47:00Z">
        <w:r w:rsidR="00A56EDB">
          <w:rPr>
            <w:rFonts w:hint="eastAsia"/>
            <w:sz w:val="24"/>
          </w:rPr>
          <w:t>（</w:t>
        </w:r>
        <w:r w:rsidR="00A56EDB" w:rsidRPr="00C349A4">
          <w:rPr>
            <w:rFonts w:ascii="Times New Roman" w:eastAsiaTheme="minorEastAsia" w:hAnsi="Times New Roman"/>
            <w:sz w:val="24"/>
          </w:rPr>
          <w:t xml:space="preserve">fully-connected </w:t>
        </w:r>
        <w:r w:rsidR="00A56EDB">
          <w:rPr>
            <w:rFonts w:ascii="Times New Roman" w:eastAsiaTheme="minorEastAsia" w:hAnsi="Times New Roman" w:hint="eastAsia"/>
            <w:sz w:val="24"/>
          </w:rPr>
          <w:t>L</w:t>
        </w:r>
        <w:r w:rsidR="00A56EDB" w:rsidRPr="00C349A4">
          <w:rPr>
            <w:rFonts w:ascii="Times New Roman" w:eastAsiaTheme="minorEastAsia" w:hAnsi="Times New Roman"/>
            <w:sz w:val="24"/>
          </w:rPr>
          <w:t>ayer</w:t>
        </w:r>
        <w:r w:rsidR="00A56EDB">
          <w:rPr>
            <w:rFonts w:hint="eastAsia"/>
            <w:sz w:val="24"/>
          </w:rPr>
          <w:t>）</w:t>
        </w:r>
      </w:ins>
      <w:ins w:id="306" w:author="航航 李" w:date="2019-01-24T18:58:00Z">
        <w:r w:rsidR="00C40782">
          <w:rPr>
            <w:rFonts w:hint="eastAsia"/>
            <w:sz w:val="24"/>
          </w:rPr>
          <w:t>，最后一</w:t>
        </w:r>
        <w:r w:rsidR="00C40782" w:rsidRPr="00D60C01">
          <w:rPr>
            <w:rFonts w:ascii="Times New Roman" w:eastAsiaTheme="minorEastAsia" w:hAnsi="Times New Roman" w:hint="eastAsia"/>
            <w:sz w:val="24"/>
            <w:rPrChange w:id="307" w:author="航航 李" w:date="2019-01-24T18:59:00Z">
              <w:rPr>
                <w:rFonts w:hint="eastAsia"/>
                <w:sz w:val="24"/>
              </w:rPr>
            </w:rPrChange>
          </w:rPr>
          <w:t>层用</w:t>
        </w:r>
        <w:r w:rsidR="00C40782" w:rsidRPr="00D60C01">
          <w:rPr>
            <w:rFonts w:ascii="Times New Roman" w:eastAsiaTheme="minorEastAsia" w:hAnsi="Times New Roman"/>
            <w:sz w:val="24"/>
            <w:rPrChange w:id="308" w:author="航航 李" w:date="2019-01-24T18:59:00Z">
              <w:rPr>
                <w:sz w:val="24"/>
              </w:rPr>
            </w:rPrChange>
          </w:rPr>
          <w:t>Sigmoid</w:t>
        </w:r>
        <w:r w:rsidR="00C40782" w:rsidRPr="00D60C01">
          <w:rPr>
            <w:rFonts w:ascii="Times New Roman" w:eastAsiaTheme="minorEastAsia" w:hAnsi="Times New Roman" w:hint="eastAsia"/>
            <w:sz w:val="24"/>
            <w:rPrChange w:id="309" w:author="航航 李" w:date="2019-01-24T18:59:00Z">
              <w:rPr>
                <w:rFonts w:hint="eastAsia"/>
                <w:sz w:val="24"/>
              </w:rPr>
            </w:rPrChange>
          </w:rPr>
          <w:t>函数</w:t>
        </w:r>
      </w:ins>
      <w:ins w:id="310" w:author="航航 李" w:date="2019-01-24T18:59:00Z">
        <w:r w:rsidR="00C40782" w:rsidRPr="00D60C01">
          <w:rPr>
            <w:rFonts w:ascii="Times New Roman" w:eastAsiaTheme="minorEastAsia" w:hAnsi="Times New Roman" w:hint="eastAsia"/>
            <w:sz w:val="24"/>
            <w:rPrChange w:id="311" w:author="航航 李" w:date="2019-01-24T18:59:00Z">
              <w:rPr>
                <w:rFonts w:hint="eastAsia"/>
                <w:sz w:val="24"/>
              </w:rPr>
            </w:rPrChange>
          </w:rPr>
          <w:t>，</w:t>
        </w:r>
        <w:r w:rsidR="00C40782" w:rsidRPr="00D60C01">
          <w:rPr>
            <w:rFonts w:ascii="Times New Roman" w:eastAsiaTheme="minorEastAsia" w:hAnsi="Times New Roman" w:hint="eastAsia"/>
            <w:sz w:val="24"/>
            <w:rPrChange w:id="312" w:author="航航 李" w:date="2019-01-24T18:59:00Z">
              <w:rPr>
                <w:rFonts w:hint="eastAsia"/>
                <w:color w:val="FF0000"/>
                <w:sz w:val="24"/>
              </w:rPr>
            </w:rPrChange>
          </w:rPr>
          <w:t>训练的预测结果是一个</w:t>
        </w:r>
        <w:r w:rsidR="00C40782" w:rsidRPr="00D60C01">
          <w:rPr>
            <w:rFonts w:ascii="Times New Roman" w:eastAsiaTheme="minorEastAsia" w:hAnsi="Times New Roman"/>
            <w:sz w:val="24"/>
            <w:rPrChange w:id="313" w:author="航航 李" w:date="2019-01-24T18:59:00Z">
              <w:rPr>
                <w:color w:val="FF0000"/>
                <w:sz w:val="24"/>
              </w:rPr>
            </w:rPrChange>
          </w:rPr>
          <w:t>[0, 1]</w:t>
        </w:r>
        <w:r w:rsidR="00C40782" w:rsidRPr="00D60C01">
          <w:rPr>
            <w:rFonts w:ascii="Times New Roman" w:eastAsiaTheme="minorEastAsia" w:hAnsi="Times New Roman" w:hint="eastAsia"/>
            <w:sz w:val="24"/>
            <w:rPrChange w:id="314" w:author="航航 李" w:date="2019-01-24T18:59:00Z">
              <w:rPr>
                <w:rFonts w:hint="eastAsia"/>
                <w:color w:val="FF0000"/>
                <w:sz w:val="24"/>
              </w:rPr>
            </w:rPrChange>
          </w:rPr>
          <w:t>区间的连续的实数，而程序默认情况下会将</w:t>
        </w:r>
        <w:r w:rsidR="00C40782" w:rsidRPr="00D60C01">
          <w:rPr>
            <w:rFonts w:ascii="Times New Roman" w:eastAsiaTheme="minorEastAsia" w:hAnsi="Times New Roman"/>
            <w:sz w:val="24"/>
            <w:rPrChange w:id="315" w:author="航航 李" w:date="2019-01-24T18:59:00Z">
              <w:rPr>
                <w:color w:val="FF0000"/>
                <w:sz w:val="24"/>
              </w:rPr>
            </w:rPrChange>
          </w:rPr>
          <w:t>0.5</w:t>
        </w:r>
        <w:r w:rsidR="00C40782" w:rsidRPr="00D60C01">
          <w:rPr>
            <w:rFonts w:ascii="Times New Roman" w:eastAsiaTheme="minorEastAsia" w:hAnsi="Times New Roman" w:hint="eastAsia"/>
            <w:sz w:val="24"/>
            <w:rPrChange w:id="316" w:author="航航 李" w:date="2019-01-24T18:59:00Z">
              <w:rPr>
                <w:rFonts w:hint="eastAsia"/>
                <w:color w:val="FF0000"/>
                <w:sz w:val="24"/>
              </w:rPr>
            </w:rPrChange>
          </w:rPr>
          <w:t>设为阈值，也就是将大于</w:t>
        </w:r>
        <w:r w:rsidR="00C40782" w:rsidRPr="00D60C01">
          <w:rPr>
            <w:rFonts w:ascii="Times New Roman" w:eastAsiaTheme="minorEastAsia" w:hAnsi="Times New Roman"/>
            <w:sz w:val="24"/>
            <w:rPrChange w:id="317" w:author="航航 李" w:date="2019-01-24T18:59:00Z">
              <w:rPr>
                <w:color w:val="FF0000"/>
                <w:sz w:val="24"/>
              </w:rPr>
            </w:rPrChange>
          </w:rPr>
          <w:t>0.5</w:t>
        </w:r>
        <w:r w:rsidR="00C40782" w:rsidRPr="00D60C01">
          <w:rPr>
            <w:rFonts w:ascii="Times New Roman" w:eastAsiaTheme="minorEastAsia" w:hAnsi="Times New Roman" w:hint="eastAsia"/>
            <w:sz w:val="24"/>
            <w:rPrChange w:id="318" w:author="航航 李" w:date="2019-01-24T18:59:00Z">
              <w:rPr>
                <w:rFonts w:hint="eastAsia"/>
                <w:color w:val="FF0000"/>
                <w:sz w:val="24"/>
              </w:rPr>
            </w:rPrChange>
          </w:rPr>
          <w:t>的结果判断为正，将小于</w:t>
        </w:r>
        <w:r w:rsidR="00C40782" w:rsidRPr="00D60C01">
          <w:rPr>
            <w:rFonts w:ascii="Times New Roman" w:eastAsiaTheme="minorEastAsia" w:hAnsi="Times New Roman"/>
            <w:sz w:val="24"/>
            <w:rPrChange w:id="319" w:author="航航 李" w:date="2019-01-24T18:59:00Z">
              <w:rPr>
                <w:color w:val="FF0000"/>
                <w:sz w:val="24"/>
              </w:rPr>
            </w:rPrChange>
          </w:rPr>
          <w:t>0.5</w:t>
        </w:r>
        <w:r w:rsidR="00C40782" w:rsidRPr="00D60C01">
          <w:rPr>
            <w:rFonts w:ascii="Times New Roman" w:eastAsiaTheme="minorEastAsia" w:hAnsi="Times New Roman" w:hint="eastAsia"/>
            <w:sz w:val="24"/>
            <w:rPrChange w:id="320" w:author="航航 李" w:date="2019-01-24T18:59:00Z">
              <w:rPr>
                <w:rFonts w:hint="eastAsia"/>
                <w:color w:val="FF0000"/>
                <w:sz w:val="24"/>
              </w:rPr>
            </w:rPrChange>
          </w:rPr>
          <w:t>的结果判断为负。</w:t>
        </w:r>
      </w:ins>
      <w:ins w:id="321" w:author="航航 李" w:date="2019-01-24T17:07:00Z">
        <w:r w:rsidR="00841EE4" w:rsidRPr="00D60C01">
          <w:rPr>
            <w:rFonts w:ascii="Times New Roman" w:eastAsiaTheme="minorEastAsia" w:hAnsi="Times New Roman" w:hint="eastAsia"/>
            <w:sz w:val="24"/>
            <w:rPrChange w:id="322" w:author="航航 李" w:date="2019-01-24T18:59:00Z">
              <w:rPr>
                <w:rFonts w:hint="eastAsia"/>
                <w:sz w:val="24"/>
              </w:rPr>
            </w:rPrChange>
          </w:rPr>
          <w:t>训练过程对</w:t>
        </w:r>
        <w:r w:rsidR="00841EE4" w:rsidRPr="00813634">
          <w:rPr>
            <w:rFonts w:hint="eastAsia"/>
            <w:sz w:val="24"/>
          </w:rPr>
          <w:t>训练集中每一个样本进行处理，对输出结果与标签分类结果</w:t>
        </w:r>
        <w:proofErr w:type="gramStart"/>
        <w:r w:rsidR="00841EE4" w:rsidRPr="00813634">
          <w:rPr>
            <w:rFonts w:hint="eastAsia"/>
            <w:sz w:val="24"/>
          </w:rPr>
          <w:t>求损失</w:t>
        </w:r>
        <w:proofErr w:type="gramEnd"/>
        <w:r w:rsidR="00841EE4" w:rsidRPr="00813634">
          <w:rPr>
            <w:rFonts w:hint="eastAsia"/>
            <w:sz w:val="24"/>
          </w:rPr>
          <w:t>用于训练，测试</w:t>
        </w:r>
        <w:proofErr w:type="gramStart"/>
        <w:r w:rsidR="00841EE4" w:rsidRPr="00813634">
          <w:rPr>
            <w:rFonts w:hint="eastAsia"/>
            <w:sz w:val="24"/>
          </w:rPr>
          <w:t>集用</w:t>
        </w:r>
        <w:proofErr w:type="gramEnd"/>
        <w:r w:rsidR="00841EE4" w:rsidRPr="00813634">
          <w:rPr>
            <w:rFonts w:hint="eastAsia"/>
            <w:sz w:val="24"/>
          </w:rPr>
          <w:t>于得到输出</w:t>
        </w:r>
      </w:ins>
      <w:ins w:id="323" w:author="航航 李" w:date="2019-01-24T17:32:00Z">
        <w:r w:rsidR="00691366">
          <w:rPr>
            <w:rFonts w:hint="eastAsia"/>
            <w:sz w:val="24"/>
          </w:rPr>
          <w:t>概率结果</w:t>
        </w:r>
      </w:ins>
      <w:ins w:id="324" w:author="航航 李" w:date="2019-01-24T17:33:00Z">
        <w:r w:rsidR="00691366">
          <w:rPr>
            <w:rFonts w:hint="eastAsia"/>
            <w:sz w:val="24"/>
          </w:rPr>
          <w:t>并根据训练实际情况人为设置阀值</w:t>
        </w:r>
      </w:ins>
      <w:ins w:id="325" w:author="航航 李" w:date="2019-01-24T17:07:00Z">
        <w:r w:rsidR="00841EE4" w:rsidRPr="00813634">
          <w:rPr>
            <w:rFonts w:hint="eastAsia"/>
            <w:sz w:val="24"/>
          </w:rPr>
          <w:t>与标签分类结果进行准确率计算，不参与训练；对于每一个样本数据</w:t>
        </w:r>
        <w:r w:rsidR="00841EE4" w:rsidRPr="00813634">
          <w:rPr>
            <w:rFonts w:ascii="Times New Roman" w:eastAsiaTheme="minorEastAsia" w:hAnsi="Times New Roman" w:hint="eastAsia"/>
            <w:sz w:val="24"/>
          </w:rPr>
          <w:t>（即每一</w:t>
        </w:r>
      </w:ins>
      <w:ins w:id="326" w:author="航航 李" w:date="2019-01-24T17:34:00Z">
        <w:r w:rsidR="00691366">
          <w:rPr>
            <w:rFonts w:ascii="Times New Roman" w:eastAsiaTheme="minorEastAsia" w:hAnsi="Times New Roman" w:hint="eastAsia"/>
            <w:sz w:val="24"/>
          </w:rPr>
          <w:t>条舆情</w:t>
        </w:r>
      </w:ins>
      <w:ins w:id="327" w:author="航航 李" w:date="2019-01-24T17:07:00Z">
        <w:r w:rsidR="00841EE4" w:rsidRPr="00813634">
          <w:rPr>
            <w:rFonts w:ascii="Times New Roman" w:eastAsiaTheme="minorEastAsia" w:hAnsi="Times New Roman" w:hint="eastAsia"/>
            <w:sz w:val="24"/>
          </w:rPr>
          <w:t>的数据）采用步骤</w:t>
        </w:r>
        <w:r w:rsidR="00841EE4">
          <w:rPr>
            <w:rFonts w:ascii="Times New Roman" w:eastAsiaTheme="minorEastAsia" w:hAnsi="Times New Roman" w:hint="eastAsia"/>
            <w:sz w:val="24"/>
          </w:rPr>
          <w:t>4</w:t>
        </w:r>
        <w:r w:rsidR="00841EE4" w:rsidRPr="00813634">
          <w:rPr>
            <w:rFonts w:ascii="Times New Roman" w:eastAsiaTheme="minorEastAsia" w:hAnsi="Times New Roman" w:hint="eastAsia"/>
            <w:sz w:val="24"/>
          </w:rPr>
          <w:t>）</w:t>
        </w:r>
        <w:r w:rsidR="00841EE4" w:rsidRPr="00813634">
          <w:rPr>
            <w:rFonts w:ascii="Times New Roman" w:eastAsiaTheme="minorEastAsia" w:hAnsi="Times New Roman" w:hint="eastAsia"/>
            <w:sz w:val="24"/>
          </w:rPr>
          <w:t>~11</w:t>
        </w:r>
        <w:r w:rsidR="00841EE4">
          <w:rPr>
            <w:rFonts w:ascii="Times New Roman" w:eastAsiaTheme="minorEastAsia" w:hAnsi="Times New Roman" w:hint="eastAsia"/>
            <w:sz w:val="24"/>
          </w:rPr>
          <w:t>）的方法进行训练，得到该样本数据（即该</w:t>
        </w:r>
      </w:ins>
      <w:ins w:id="328" w:author="航航 李" w:date="2019-01-24T17:34:00Z">
        <w:r w:rsidR="00691366">
          <w:rPr>
            <w:rFonts w:ascii="Times New Roman" w:eastAsiaTheme="minorEastAsia" w:hAnsi="Times New Roman" w:hint="eastAsia"/>
            <w:sz w:val="24"/>
          </w:rPr>
          <w:t>文本</w:t>
        </w:r>
      </w:ins>
      <w:ins w:id="329" w:author="航航 李" w:date="2019-01-24T17:07:00Z">
        <w:r w:rsidR="00841EE4">
          <w:rPr>
            <w:rFonts w:ascii="Times New Roman" w:eastAsiaTheme="minorEastAsia" w:hAnsi="Times New Roman" w:hint="eastAsia"/>
            <w:sz w:val="24"/>
          </w:rPr>
          <w:t>）的</w:t>
        </w:r>
      </w:ins>
      <w:ins w:id="330" w:author="航航 李" w:date="2019-01-24T17:34:00Z">
        <w:r w:rsidR="00691366">
          <w:rPr>
            <w:rFonts w:ascii="Times New Roman" w:eastAsiaTheme="minorEastAsia" w:hAnsi="Times New Roman" w:hint="eastAsia"/>
            <w:sz w:val="24"/>
          </w:rPr>
          <w:t>情感倾向及概率值</w:t>
        </w:r>
      </w:ins>
      <w:ins w:id="331" w:author="航航 李" w:date="2019-01-24T17:07:00Z">
        <w:r w:rsidR="00841EE4" w:rsidRPr="00813634">
          <w:rPr>
            <w:rFonts w:ascii="Times New Roman" w:eastAsiaTheme="minorEastAsia" w:hAnsi="Times New Roman" w:hint="eastAsia"/>
            <w:sz w:val="24"/>
          </w:rPr>
          <w:t>；</w:t>
        </w:r>
      </w:ins>
    </w:p>
    <w:p w:rsidR="00841EE4" w:rsidRDefault="00B12924" w:rsidP="00841EE4">
      <w:pPr>
        <w:numPr>
          <w:ilvl w:val="1"/>
          <w:numId w:val="2"/>
        </w:numPr>
        <w:spacing w:line="360" w:lineRule="auto"/>
        <w:rPr>
          <w:ins w:id="332" w:author="航航 李" w:date="2019-01-24T17:07:00Z"/>
          <w:sz w:val="24"/>
        </w:rPr>
      </w:pPr>
      <w:ins w:id="333" w:author="航航 李" w:date="2019-01-24T18:33:00Z">
        <w:r>
          <w:rPr>
            <w:rFonts w:hint="eastAsia"/>
            <w:sz w:val="24"/>
          </w:rPr>
          <w:t>卷积网络</w:t>
        </w:r>
      </w:ins>
      <w:ins w:id="334" w:author="航航 李" w:date="2019-01-24T17:07:00Z">
        <w:r w:rsidR="00841EE4">
          <w:rPr>
            <w:rFonts w:hint="eastAsia"/>
            <w:sz w:val="24"/>
          </w:rPr>
          <w:t>中的</w:t>
        </w:r>
      </w:ins>
      <w:ins w:id="335" w:author="航航 李" w:date="2019-01-24T18:33:00Z">
        <w:r w:rsidR="00A17B20">
          <w:rPr>
            <w:rFonts w:hint="eastAsia"/>
            <w:sz w:val="24"/>
          </w:rPr>
          <w:t>嵌入层</w:t>
        </w:r>
      </w:ins>
      <w:ins w:id="336" w:author="航航 李" w:date="2019-01-24T17:07:00Z">
        <w:r w:rsidR="00841EE4">
          <w:rPr>
            <w:rFonts w:hint="eastAsia"/>
            <w:sz w:val="24"/>
          </w:rPr>
          <w:t>将训练集中的企业</w:t>
        </w:r>
      </w:ins>
      <w:ins w:id="337" w:author="航航 李" w:date="2019-01-24T18:33:00Z">
        <w:r w:rsidR="00A17B20">
          <w:rPr>
            <w:rFonts w:hint="eastAsia"/>
            <w:sz w:val="24"/>
          </w:rPr>
          <w:t>舆情</w:t>
        </w:r>
      </w:ins>
      <w:ins w:id="338" w:author="航航 李" w:date="2019-01-24T17:07:00Z">
        <w:r w:rsidR="00841EE4">
          <w:rPr>
            <w:rFonts w:hint="eastAsia"/>
            <w:sz w:val="24"/>
          </w:rPr>
          <w:t>数据进行变换，得到高维特征</w:t>
        </w:r>
      </w:ins>
      <w:ins w:id="339" w:author="航航 李" w:date="2019-01-24T18:33:00Z">
        <w:r w:rsidR="00A17B20">
          <w:rPr>
            <w:rFonts w:hint="eastAsia"/>
            <w:sz w:val="24"/>
          </w:rPr>
          <w:t>词向量</w:t>
        </w:r>
      </w:ins>
      <w:ins w:id="340" w:author="航航 李" w:date="2019-01-24T17:07:00Z">
        <w:r w:rsidR="00841EE4">
          <w:rPr>
            <w:rFonts w:hint="eastAsia"/>
            <w:sz w:val="24"/>
          </w:rPr>
          <w:t>表示；</w:t>
        </w:r>
      </w:ins>
    </w:p>
    <w:p w:rsidR="00841EE4" w:rsidRPr="00925D7D" w:rsidRDefault="00841EE4" w:rsidP="00841EE4">
      <w:pPr>
        <w:numPr>
          <w:ilvl w:val="1"/>
          <w:numId w:val="2"/>
        </w:numPr>
        <w:spacing w:line="360" w:lineRule="auto"/>
        <w:rPr>
          <w:ins w:id="341" w:author="航航 李" w:date="2019-01-24T17:07:00Z"/>
          <w:sz w:val="24"/>
        </w:rPr>
      </w:pPr>
      <w:ins w:id="342" w:author="航航 李" w:date="2019-01-24T17:07:00Z">
        <w:r>
          <w:rPr>
            <w:rFonts w:hint="eastAsia"/>
            <w:sz w:val="24"/>
          </w:rPr>
          <w:t>生成模块将步骤</w:t>
        </w:r>
        <w:r>
          <w:rPr>
            <w:rFonts w:hint="eastAsia"/>
            <w:sz w:val="24"/>
          </w:rPr>
          <w:t>4</w:t>
        </w:r>
        <w:r>
          <w:rPr>
            <w:rFonts w:hint="eastAsia"/>
            <w:sz w:val="24"/>
          </w:rPr>
          <w:t>）得到的高维特征表示存入记忆单元中，每一家企业对应高维特征存入一个时间槽中；</w:t>
        </w:r>
      </w:ins>
    </w:p>
    <w:p w:rsidR="00841EE4" w:rsidRDefault="00841EE4" w:rsidP="00841EE4">
      <w:pPr>
        <w:numPr>
          <w:ilvl w:val="1"/>
          <w:numId w:val="2"/>
        </w:numPr>
        <w:spacing w:line="360" w:lineRule="auto"/>
        <w:rPr>
          <w:ins w:id="343" w:author="航航 李" w:date="2019-01-24T17:07:00Z"/>
          <w:sz w:val="24"/>
        </w:rPr>
      </w:pPr>
      <w:ins w:id="344" w:author="航航 李" w:date="2019-01-24T17:07:00Z">
        <w:r>
          <w:rPr>
            <w:rFonts w:hint="eastAsia"/>
            <w:sz w:val="24"/>
          </w:rPr>
          <w:t>当在训练集中有一个新的企业特征输入时，先将其变换成与记忆单元</w:t>
        </w:r>
        <w:proofErr w:type="gramStart"/>
        <w:r>
          <w:rPr>
            <w:rFonts w:hint="eastAsia"/>
            <w:sz w:val="24"/>
          </w:rPr>
          <w:t>中特征</w:t>
        </w:r>
        <w:proofErr w:type="gramEnd"/>
        <w:r>
          <w:rPr>
            <w:rFonts w:hint="eastAsia"/>
            <w:sz w:val="24"/>
          </w:rPr>
          <w:t>大小相同的高维特征，再将记忆单位中由步骤</w:t>
        </w:r>
        <w:r>
          <w:rPr>
            <w:rFonts w:hint="eastAsia"/>
            <w:sz w:val="24"/>
          </w:rPr>
          <w:t>5</w:t>
        </w:r>
        <w:r>
          <w:rPr>
            <w:rFonts w:hint="eastAsia"/>
            <w:sz w:val="24"/>
          </w:rPr>
          <w:t>）得到的每一个时间槽的高维特征与之进行内积运算，对内</w:t>
        </w:r>
        <w:proofErr w:type="gramStart"/>
        <w:r>
          <w:rPr>
            <w:rFonts w:hint="eastAsia"/>
            <w:sz w:val="24"/>
          </w:rPr>
          <w:t>接结</w:t>
        </w:r>
        <w:proofErr w:type="gramEnd"/>
        <w:r>
          <w:rPr>
            <w:rFonts w:hint="eastAsia"/>
            <w:sz w:val="24"/>
          </w:rPr>
          <w:t>果通过</w:t>
        </w:r>
        <w:proofErr w:type="spellStart"/>
        <w:r>
          <w:rPr>
            <w:rFonts w:hint="eastAsia"/>
            <w:sz w:val="24"/>
          </w:rPr>
          <w:t>softmax</w:t>
        </w:r>
        <w:proofErr w:type="spellEnd"/>
        <w:r>
          <w:rPr>
            <w:rFonts w:hint="eastAsia"/>
            <w:sz w:val="24"/>
          </w:rPr>
          <w:t>函数进行计算，得到两者相似性；</w:t>
        </w:r>
      </w:ins>
    </w:p>
    <w:p w:rsidR="00841EE4" w:rsidRDefault="00841EE4" w:rsidP="00841EE4">
      <w:pPr>
        <w:numPr>
          <w:ilvl w:val="1"/>
          <w:numId w:val="2"/>
        </w:numPr>
        <w:spacing w:line="360" w:lineRule="auto"/>
        <w:rPr>
          <w:ins w:id="345" w:author="航航 李" w:date="2019-01-24T17:07:00Z"/>
          <w:sz w:val="24"/>
        </w:rPr>
      </w:pPr>
      <w:ins w:id="346" w:author="航航 李" w:date="2019-01-24T17:07:00Z">
        <w:r>
          <w:rPr>
            <w:rFonts w:hint="eastAsia"/>
            <w:sz w:val="24"/>
          </w:rPr>
          <w:t>输出模块将相似性较高的记忆插槽的高维特征与新的企业的特征直接相加，将得到的新特征直接输出；</w:t>
        </w:r>
      </w:ins>
    </w:p>
    <w:p w:rsidR="00841EE4" w:rsidRDefault="00841EE4" w:rsidP="00841EE4">
      <w:pPr>
        <w:numPr>
          <w:ilvl w:val="1"/>
          <w:numId w:val="2"/>
        </w:numPr>
        <w:spacing w:line="360" w:lineRule="auto"/>
        <w:rPr>
          <w:ins w:id="347" w:author="航航 李" w:date="2019-01-24T17:07:00Z"/>
          <w:sz w:val="24"/>
        </w:rPr>
      </w:pPr>
      <w:ins w:id="348" w:author="航航 李" w:date="2019-01-24T17:07:00Z">
        <w:r>
          <w:rPr>
            <w:rFonts w:hint="eastAsia"/>
            <w:sz w:val="24"/>
          </w:rPr>
          <w:t>将步骤</w:t>
        </w:r>
        <w:r>
          <w:rPr>
            <w:rFonts w:hint="eastAsia"/>
            <w:sz w:val="24"/>
          </w:rPr>
          <w:t>7</w:t>
        </w:r>
        <w:r>
          <w:rPr>
            <w:rFonts w:hint="eastAsia"/>
            <w:sz w:val="24"/>
          </w:rPr>
          <w:t>）得到的输出特征，经过输出门输入到计算单元并且在重复</w:t>
        </w:r>
        <w:r>
          <w:rPr>
            <w:rFonts w:hint="eastAsia"/>
            <w:sz w:val="24"/>
          </w:rPr>
          <w:t>9</w:t>
        </w:r>
        <w:r>
          <w:rPr>
            <w:rFonts w:hint="eastAsia"/>
            <w:sz w:val="24"/>
          </w:rPr>
          <w:t>次后进入下一层继续计算，其中输出门系数是由输出特征的线性变换的</w:t>
        </w:r>
        <w:r>
          <w:rPr>
            <w:rFonts w:hint="eastAsia"/>
            <w:sz w:val="24"/>
          </w:rPr>
          <w:t>sigmoid</w:t>
        </w:r>
        <w:r>
          <w:rPr>
            <w:rFonts w:hint="eastAsia"/>
            <w:sz w:val="24"/>
          </w:rPr>
          <w:t>非线性变换来决定的；</w:t>
        </w:r>
      </w:ins>
    </w:p>
    <w:p w:rsidR="00841EE4" w:rsidRDefault="00841EE4" w:rsidP="00841EE4">
      <w:pPr>
        <w:numPr>
          <w:ilvl w:val="1"/>
          <w:numId w:val="2"/>
        </w:numPr>
        <w:spacing w:line="360" w:lineRule="auto"/>
        <w:rPr>
          <w:ins w:id="349" w:author="航航 李" w:date="2019-01-24T17:07:00Z"/>
          <w:sz w:val="24"/>
        </w:rPr>
      </w:pPr>
      <w:ins w:id="350" w:author="航航 李" w:date="2019-01-24T17:07:00Z">
        <w:r>
          <w:rPr>
            <w:rFonts w:hint="eastAsia"/>
            <w:sz w:val="24"/>
          </w:rPr>
          <w:t>将步骤</w:t>
        </w:r>
        <w:r>
          <w:rPr>
            <w:rFonts w:hint="eastAsia"/>
            <w:sz w:val="24"/>
          </w:rPr>
          <w:t>8</w:t>
        </w:r>
        <w:r>
          <w:rPr>
            <w:rFonts w:hint="eastAsia"/>
            <w:sz w:val="24"/>
          </w:rPr>
          <w:t>）的输出作为下一层的输入，</w:t>
        </w:r>
        <w:r w:rsidRPr="006E6F9B">
          <w:rPr>
            <w:rFonts w:hint="eastAsia"/>
            <w:sz w:val="24"/>
          </w:rPr>
          <w:t>下一层即与</w:t>
        </w:r>
        <w:r>
          <w:rPr>
            <w:rFonts w:hint="eastAsia"/>
            <w:sz w:val="24"/>
          </w:rPr>
          <w:t>步骤</w:t>
        </w:r>
        <w:r>
          <w:rPr>
            <w:rFonts w:hint="eastAsia"/>
            <w:sz w:val="24"/>
          </w:rPr>
          <w:t>5</w:t>
        </w:r>
        <w:r>
          <w:rPr>
            <w:rFonts w:hint="eastAsia"/>
            <w:sz w:val="24"/>
          </w:rPr>
          <w:t>）到步骤</w:t>
        </w:r>
        <w:r>
          <w:rPr>
            <w:rFonts w:hint="eastAsia"/>
            <w:sz w:val="24"/>
          </w:rPr>
          <w:t>8</w:t>
        </w:r>
        <w:r>
          <w:rPr>
            <w:rFonts w:hint="eastAsia"/>
            <w:sz w:val="24"/>
          </w:rPr>
          <w:t>）所描述的网络模型一致，即步骤</w:t>
        </w:r>
        <w:r>
          <w:rPr>
            <w:rFonts w:hint="eastAsia"/>
            <w:sz w:val="24"/>
          </w:rPr>
          <w:t>5</w:t>
        </w:r>
        <w:r>
          <w:rPr>
            <w:rFonts w:hint="eastAsia"/>
            <w:sz w:val="24"/>
          </w:rPr>
          <w:t>）到步骤</w:t>
        </w:r>
        <w:r>
          <w:rPr>
            <w:rFonts w:hint="eastAsia"/>
            <w:sz w:val="24"/>
          </w:rPr>
          <w:t>8</w:t>
        </w:r>
        <w:r>
          <w:rPr>
            <w:rFonts w:hint="eastAsia"/>
            <w:sz w:val="24"/>
          </w:rPr>
          <w:t>）所描述网络为一层，整个网络模型为步骤</w:t>
        </w:r>
        <w:r>
          <w:rPr>
            <w:rFonts w:hint="eastAsia"/>
            <w:sz w:val="24"/>
          </w:rPr>
          <w:t>5</w:t>
        </w:r>
        <w:r>
          <w:rPr>
            <w:rFonts w:hint="eastAsia"/>
            <w:sz w:val="24"/>
          </w:rPr>
          <w:t>）到步骤</w:t>
        </w:r>
        <w:r>
          <w:rPr>
            <w:rFonts w:hint="eastAsia"/>
            <w:sz w:val="24"/>
          </w:rPr>
          <w:t>8</w:t>
        </w:r>
        <w:r>
          <w:rPr>
            <w:rFonts w:hint="eastAsia"/>
            <w:sz w:val="24"/>
          </w:rPr>
          <w:t>）所描述的网络的多层叠加，重复步骤</w:t>
        </w:r>
        <w:r>
          <w:rPr>
            <w:rFonts w:hint="eastAsia"/>
            <w:sz w:val="24"/>
          </w:rPr>
          <w:t>5</w:t>
        </w:r>
        <w:r>
          <w:rPr>
            <w:rFonts w:hint="eastAsia"/>
            <w:sz w:val="24"/>
          </w:rPr>
          <w:t>）到步骤</w:t>
        </w:r>
        <w:r>
          <w:rPr>
            <w:rFonts w:hint="eastAsia"/>
            <w:sz w:val="24"/>
          </w:rPr>
          <w:t>8</w:t>
        </w:r>
        <w:r>
          <w:rPr>
            <w:rFonts w:hint="eastAsia"/>
            <w:sz w:val="24"/>
          </w:rPr>
          <w:t>）的过程；</w:t>
        </w:r>
      </w:ins>
    </w:p>
    <w:p w:rsidR="00841EE4" w:rsidRDefault="00841EE4" w:rsidP="00841EE4">
      <w:pPr>
        <w:numPr>
          <w:ilvl w:val="1"/>
          <w:numId w:val="2"/>
        </w:numPr>
        <w:spacing w:line="360" w:lineRule="auto"/>
        <w:rPr>
          <w:ins w:id="351" w:author="航航 李" w:date="2019-01-24T17:07:00Z"/>
          <w:sz w:val="24"/>
        </w:rPr>
      </w:pPr>
      <w:ins w:id="352" w:author="航航 李" w:date="2019-01-24T17:07:00Z">
        <w:r>
          <w:rPr>
            <w:rFonts w:hint="eastAsia"/>
            <w:sz w:val="24"/>
          </w:rPr>
          <w:t>最后一层的（即步骤</w:t>
        </w:r>
        <w:r>
          <w:rPr>
            <w:rFonts w:hint="eastAsia"/>
            <w:sz w:val="24"/>
          </w:rPr>
          <w:t>5</w:t>
        </w:r>
        <w:r>
          <w:rPr>
            <w:rFonts w:hint="eastAsia"/>
            <w:sz w:val="24"/>
          </w:rPr>
          <w:t>）</w:t>
        </w:r>
        <w:r>
          <w:rPr>
            <w:rFonts w:hint="eastAsia"/>
            <w:sz w:val="24"/>
          </w:rPr>
          <w:t>~</w:t>
        </w:r>
        <w:r>
          <w:rPr>
            <w:rFonts w:hint="eastAsia"/>
            <w:sz w:val="24"/>
          </w:rPr>
          <w:t>步骤</w:t>
        </w:r>
        <w:r>
          <w:rPr>
            <w:rFonts w:hint="eastAsia"/>
            <w:sz w:val="24"/>
          </w:rPr>
          <w:t>8</w:t>
        </w:r>
        <w:r>
          <w:rPr>
            <w:rFonts w:hint="eastAsia"/>
            <w:sz w:val="24"/>
          </w:rPr>
          <w:t>）重复</w:t>
        </w:r>
        <w:r>
          <w:rPr>
            <w:rFonts w:hint="eastAsia"/>
            <w:sz w:val="24"/>
          </w:rPr>
          <w:t>9</w:t>
        </w:r>
        <w:r>
          <w:rPr>
            <w:rFonts w:hint="eastAsia"/>
            <w:sz w:val="24"/>
          </w:rPr>
          <w:t>次后的第</w:t>
        </w:r>
        <w:r>
          <w:rPr>
            <w:rFonts w:hint="eastAsia"/>
            <w:sz w:val="24"/>
          </w:rPr>
          <w:t>1</w:t>
        </w:r>
        <w:r>
          <w:rPr>
            <w:sz w:val="24"/>
          </w:rPr>
          <w:t>0</w:t>
        </w:r>
        <w:r>
          <w:rPr>
            <w:rFonts w:hint="eastAsia"/>
            <w:sz w:val="24"/>
          </w:rPr>
          <w:t>层）输出特征输入计算单元，多个计算单元（可以由卷积神经网络全连接网络构成）分别进行计算，每个计算单元的结果（每个结果为</w:t>
        </w:r>
        <w:r>
          <w:rPr>
            <w:rFonts w:hint="eastAsia"/>
            <w:sz w:val="24"/>
          </w:rPr>
          <w:t>1*</w:t>
        </w:r>
        <w:r>
          <w:rPr>
            <w:sz w:val="24"/>
          </w:rPr>
          <w:t>5</w:t>
        </w:r>
        <w:r>
          <w:rPr>
            <w:rFonts w:hint="eastAsia"/>
            <w:sz w:val="24"/>
          </w:rPr>
          <w:t>的</w:t>
        </w:r>
        <w:r>
          <w:rPr>
            <w:rFonts w:hint="eastAsia"/>
            <w:sz w:val="24"/>
          </w:rPr>
          <w:t>one-hot</w:t>
        </w:r>
        <w:r>
          <w:rPr>
            <w:rFonts w:hint="eastAsia"/>
            <w:sz w:val="24"/>
          </w:rPr>
          <w:t>向量）送入</w:t>
        </w:r>
        <w:proofErr w:type="spellStart"/>
        <w:r>
          <w:rPr>
            <w:rFonts w:hint="eastAsia"/>
            <w:sz w:val="24"/>
          </w:rPr>
          <w:t>Softmax</w:t>
        </w:r>
        <w:proofErr w:type="spellEnd"/>
        <w:r>
          <w:rPr>
            <w:rFonts w:hint="eastAsia"/>
            <w:sz w:val="24"/>
          </w:rPr>
          <w:t>函数进行分类概率计算，并进行投票，从而得到最终的结果；</w:t>
        </w:r>
      </w:ins>
    </w:p>
    <w:p w:rsidR="00780F4D" w:rsidRPr="004C2BD0" w:rsidRDefault="00841EE4" w:rsidP="00F71401">
      <w:pPr>
        <w:numPr>
          <w:ilvl w:val="1"/>
          <w:numId w:val="2"/>
        </w:numPr>
        <w:spacing w:line="360" w:lineRule="auto"/>
        <w:rPr>
          <w:ins w:id="353" w:author="航航 李" w:date="2019-01-25T09:39:00Z"/>
          <w:color w:val="FF0000"/>
          <w:sz w:val="24"/>
          <w:rPrChange w:id="354" w:author="航航 李" w:date="2019-01-25T09:39:00Z">
            <w:rPr>
              <w:ins w:id="355" w:author="航航 李" w:date="2019-01-25T09:39:00Z"/>
              <w:rFonts w:ascii="Times New Roman" w:eastAsiaTheme="minorEastAsia" w:hAnsi="Times New Roman"/>
              <w:sz w:val="24"/>
            </w:rPr>
          </w:rPrChange>
        </w:rPr>
      </w:pPr>
      <w:ins w:id="356" w:author="航航 李" w:date="2019-01-24T17:07:00Z">
        <w:r>
          <w:rPr>
            <w:rFonts w:hint="eastAsia"/>
            <w:sz w:val="24"/>
          </w:rPr>
          <w:t>在训练阶段，将预测结果与标签进行比较，根据损失函数求得损失，并对模型进行训练；在测试阶段，选择概率最大值作为当前样本数据（即当前企业）的最终风险预警</w:t>
        </w:r>
        <w:r>
          <w:rPr>
            <w:rFonts w:hint="eastAsia"/>
            <w:sz w:val="24"/>
          </w:rPr>
          <w:lastRenderedPageBreak/>
          <w:t>评估级别；</w:t>
        </w:r>
      </w:ins>
      <w:ins w:id="357" w:author="航航 李" w:date="2019-01-24T18:59:00Z">
        <w:r w:rsidR="00C40782" w:rsidRPr="00811504">
          <w:rPr>
            <w:color w:val="FF0000"/>
            <w:sz w:val="24"/>
          </w:rPr>
          <w:t xml:space="preserve"> </w:t>
        </w:r>
      </w:ins>
      <w:ins w:id="358" w:author="航航 李" w:date="2019-01-24T17:07:00Z">
        <w:r w:rsidRPr="00F71401">
          <w:rPr>
            <w:rFonts w:ascii="Times New Roman" w:eastAsiaTheme="minorEastAsia" w:hAnsi="Times New Roman" w:hint="eastAsia"/>
            <w:sz w:val="24"/>
          </w:rPr>
          <w:t>将</w:t>
        </w:r>
        <w:proofErr w:type="gramStart"/>
        <w:r w:rsidRPr="00F71401">
          <w:rPr>
            <w:rFonts w:ascii="Times New Roman" w:eastAsiaTheme="minorEastAsia" w:hAnsi="Times New Roman" w:hint="eastAsia"/>
            <w:sz w:val="24"/>
          </w:rPr>
          <w:t>待</w:t>
        </w:r>
      </w:ins>
      <w:ins w:id="359" w:author="航航 李" w:date="2019-01-24T19:06:00Z">
        <w:r w:rsidR="00F71401" w:rsidRPr="00F71401">
          <w:rPr>
            <w:rFonts w:ascii="Times New Roman" w:eastAsiaTheme="minorEastAsia" w:hAnsi="Times New Roman" w:hint="eastAsia"/>
            <w:sz w:val="24"/>
          </w:rPr>
          <w:t>分析</w:t>
        </w:r>
      </w:ins>
      <w:proofErr w:type="gramEnd"/>
      <w:ins w:id="360" w:author="航航 李" w:date="2019-01-24T17:07:00Z">
        <w:r w:rsidRPr="00F71401">
          <w:rPr>
            <w:rFonts w:ascii="Times New Roman" w:eastAsiaTheme="minorEastAsia" w:hAnsi="Times New Roman" w:hint="eastAsia"/>
            <w:sz w:val="24"/>
          </w:rPr>
          <w:t>的企业</w:t>
        </w:r>
      </w:ins>
      <w:ins w:id="361" w:author="航航 李" w:date="2019-01-24T19:06:00Z">
        <w:r w:rsidR="00F71401" w:rsidRPr="00F71401">
          <w:rPr>
            <w:rFonts w:ascii="Times New Roman" w:eastAsiaTheme="minorEastAsia" w:hAnsi="Times New Roman" w:hint="eastAsia"/>
            <w:sz w:val="24"/>
          </w:rPr>
          <w:t>舆情</w:t>
        </w:r>
      </w:ins>
      <w:ins w:id="362" w:author="航航 李" w:date="2019-01-24T19:07:00Z">
        <w:r w:rsidR="00F71401" w:rsidRPr="00F71401">
          <w:rPr>
            <w:rFonts w:ascii="Times New Roman" w:eastAsiaTheme="minorEastAsia" w:hAnsi="Times New Roman" w:hint="eastAsia"/>
            <w:sz w:val="24"/>
          </w:rPr>
          <w:t>数据</w:t>
        </w:r>
      </w:ins>
      <w:ins w:id="363" w:author="航航 李" w:date="2019-01-24T17:07:00Z">
        <w:r w:rsidRPr="00F71401">
          <w:rPr>
            <w:rFonts w:ascii="Times New Roman" w:eastAsiaTheme="minorEastAsia" w:hAnsi="Times New Roman" w:hint="eastAsia"/>
            <w:sz w:val="24"/>
          </w:rPr>
          <w:t>作为模型的输入，对企业</w:t>
        </w:r>
      </w:ins>
      <w:ins w:id="364" w:author="航航 李" w:date="2019-01-24T19:07:00Z">
        <w:r w:rsidR="00F71401" w:rsidRPr="00F71401">
          <w:rPr>
            <w:rFonts w:ascii="Times New Roman" w:eastAsiaTheme="minorEastAsia" w:hAnsi="Times New Roman" w:hint="eastAsia"/>
            <w:sz w:val="24"/>
          </w:rPr>
          <w:t>舆情</w:t>
        </w:r>
      </w:ins>
      <w:ins w:id="365" w:author="航航 李" w:date="2019-01-24T17:07:00Z">
        <w:r w:rsidRPr="00F71401">
          <w:rPr>
            <w:rFonts w:ascii="Times New Roman" w:eastAsiaTheme="minorEastAsia" w:hAnsi="Times New Roman" w:hint="eastAsia"/>
            <w:sz w:val="24"/>
          </w:rPr>
          <w:t>进行</w:t>
        </w:r>
      </w:ins>
      <w:ins w:id="366" w:author="航航 李" w:date="2019-01-24T19:07:00Z">
        <w:r w:rsidR="00F71401" w:rsidRPr="00F71401">
          <w:rPr>
            <w:rFonts w:ascii="Times New Roman" w:eastAsiaTheme="minorEastAsia" w:hAnsi="Times New Roman" w:hint="eastAsia"/>
            <w:sz w:val="24"/>
          </w:rPr>
          <w:t>情感分类</w:t>
        </w:r>
      </w:ins>
      <w:ins w:id="367" w:author="航航 李" w:date="2019-01-24T17:07:00Z">
        <w:r w:rsidRPr="00F71401">
          <w:rPr>
            <w:rFonts w:ascii="Times New Roman" w:eastAsiaTheme="minorEastAsia" w:hAnsi="Times New Roman" w:hint="eastAsia"/>
            <w:sz w:val="24"/>
          </w:rPr>
          <w:t>，输出为企业</w:t>
        </w:r>
      </w:ins>
      <w:ins w:id="368" w:author="航航 李" w:date="2019-01-24T19:07:00Z">
        <w:r w:rsidR="00F71401">
          <w:rPr>
            <w:rFonts w:ascii="Times New Roman" w:eastAsiaTheme="minorEastAsia" w:hAnsi="Times New Roman" w:hint="eastAsia"/>
            <w:sz w:val="24"/>
          </w:rPr>
          <w:t>舆情情感正负向分类</w:t>
        </w:r>
      </w:ins>
      <w:ins w:id="369" w:author="航航 李" w:date="2019-01-24T17:07:00Z">
        <w:r w:rsidRPr="00F71401">
          <w:rPr>
            <w:rFonts w:ascii="Times New Roman" w:eastAsiaTheme="minorEastAsia" w:hAnsi="Times New Roman" w:hint="eastAsia"/>
            <w:sz w:val="24"/>
          </w:rPr>
          <w:t>，并将结果反馈给用户。</w:t>
        </w:r>
      </w:ins>
    </w:p>
    <w:p w:rsidR="004C2BD0" w:rsidRDefault="005E6C47" w:rsidP="004C2BD0">
      <w:pPr>
        <w:spacing w:line="360" w:lineRule="auto"/>
        <w:rPr>
          <w:ins w:id="370" w:author="航航 李" w:date="2019-01-25T09:47:00Z"/>
          <w:color w:val="000000" w:themeColor="text1"/>
          <w:sz w:val="24"/>
        </w:rPr>
      </w:pPr>
      <w:ins w:id="371" w:author="航航 李" w:date="2019-01-25T09:43:00Z">
        <w:r w:rsidRPr="005E6C47">
          <w:rPr>
            <w:color w:val="000000" w:themeColor="text1"/>
            <w:sz w:val="24"/>
            <w:rPrChange w:id="372" w:author="航航 李" w:date="2019-01-25T09:44:00Z">
              <w:rPr>
                <w:color w:val="FF0000"/>
                <w:sz w:val="24"/>
              </w:rPr>
            </w:rPrChange>
          </w:rPr>
          <w:tab/>
        </w:r>
        <w:r w:rsidRPr="005E6C47">
          <w:rPr>
            <w:rFonts w:hint="eastAsia"/>
            <w:color w:val="000000" w:themeColor="text1"/>
            <w:sz w:val="24"/>
            <w:rPrChange w:id="373" w:author="航航 李" w:date="2019-01-25T09:44:00Z">
              <w:rPr>
                <w:rFonts w:hint="eastAsia"/>
                <w:color w:val="FF0000"/>
                <w:sz w:val="24"/>
              </w:rPr>
            </w:rPrChange>
          </w:rPr>
          <w:t>进一步的</w:t>
        </w:r>
      </w:ins>
      <w:ins w:id="374" w:author="航航 李" w:date="2019-01-25T09:44:00Z">
        <w:r>
          <w:rPr>
            <w:rFonts w:hint="eastAsia"/>
            <w:color w:val="000000" w:themeColor="text1"/>
            <w:sz w:val="24"/>
          </w:rPr>
          <w:t>，输入文本的使用词嵌入技术转化为词向量</w:t>
        </w:r>
      </w:ins>
      <w:ins w:id="375" w:author="航航 李" w:date="2019-01-25T09:45:00Z">
        <w:r>
          <w:rPr>
            <w:rFonts w:hint="eastAsia"/>
            <w:color w:val="000000" w:themeColor="text1"/>
            <w:sz w:val="24"/>
          </w:rPr>
          <w:t>表示，</w:t>
        </w:r>
      </w:ins>
      <w:ins w:id="376" w:author="航航 李" w:date="2019-01-25T09:46:00Z">
        <w:r>
          <w:rPr>
            <w:rFonts w:hint="eastAsia"/>
            <w:color w:val="000000" w:themeColor="text1"/>
            <w:sz w:val="24"/>
          </w:rPr>
          <w:t>本发明使用</w:t>
        </w:r>
        <w:r>
          <w:rPr>
            <w:rFonts w:hint="eastAsia"/>
            <w:color w:val="000000" w:themeColor="text1"/>
            <w:sz w:val="24"/>
          </w:rPr>
          <w:t>word</w:t>
        </w:r>
        <w:r>
          <w:rPr>
            <w:color w:val="000000" w:themeColor="text1"/>
            <w:sz w:val="24"/>
          </w:rPr>
          <w:t>2vec</w:t>
        </w:r>
      </w:ins>
      <w:ins w:id="377" w:author="航航 李" w:date="2019-01-25T09:47:00Z">
        <w:r>
          <w:rPr>
            <w:rFonts w:hint="eastAsia"/>
            <w:color w:val="000000" w:themeColor="text1"/>
            <w:sz w:val="24"/>
          </w:rPr>
          <w:t>构建词向量，</w:t>
        </w:r>
      </w:ins>
      <w:ins w:id="378" w:author="航航 李" w:date="2019-01-25T09:54:00Z">
        <w:r w:rsidR="003E32B9">
          <w:rPr>
            <w:rFonts w:hint="eastAsia"/>
            <w:color w:val="000000" w:themeColor="text1"/>
            <w:sz w:val="24"/>
          </w:rPr>
          <w:t>向量化文本数据，</w:t>
        </w:r>
      </w:ins>
      <w:ins w:id="379" w:author="航航 李" w:date="2019-01-25T09:47:00Z">
        <w:r>
          <w:rPr>
            <w:rFonts w:hint="eastAsia"/>
            <w:color w:val="000000" w:themeColor="text1"/>
            <w:sz w:val="24"/>
          </w:rPr>
          <w:t>其原理如下：</w:t>
        </w:r>
      </w:ins>
    </w:p>
    <w:p w:rsidR="005E6C47" w:rsidRPr="005E6C47" w:rsidRDefault="005E6C47" w:rsidP="004C2BD0">
      <w:pPr>
        <w:spacing w:line="360" w:lineRule="auto"/>
        <w:rPr>
          <w:ins w:id="380" w:author="航航 李" w:date="2019-01-25T09:39:00Z"/>
          <w:color w:val="000000" w:themeColor="text1"/>
          <w:sz w:val="24"/>
          <w:rPrChange w:id="381" w:author="航航 李" w:date="2019-01-25T09:44:00Z">
            <w:rPr>
              <w:ins w:id="382" w:author="航航 李" w:date="2019-01-25T09:39:00Z"/>
              <w:color w:val="FF0000"/>
              <w:sz w:val="24"/>
            </w:rPr>
          </w:rPrChange>
        </w:rPr>
      </w:pPr>
    </w:p>
    <w:p w:rsidR="004C2BD0" w:rsidRPr="005E6C47" w:rsidRDefault="004C2BD0" w:rsidP="004C2BD0">
      <w:pPr>
        <w:spacing w:line="360" w:lineRule="auto"/>
        <w:rPr>
          <w:ins w:id="383" w:author="航航 李" w:date="2019-01-25T09:39:00Z"/>
          <w:color w:val="000000" w:themeColor="text1"/>
          <w:sz w:val="24"/>
          <w:rPrChange w:id="384" w:author="航航 李" w:date="2019-01-25T09:44:00Z">
            <w:rPr>
              <w:ins w:id="385" w:author="航航 李" w:date="2019-01-25T09:39:00Z"/>
              <w:color w:val="FF0000"/>
              <w:sz w:val="24"/>
            </w:rPr>
          </w:rPrChange>
        </w:rPr>
      </w:pPr>
    </w:p>
    <w:p w:rsidR="004C2BD0" w:rsidRDefault="004C2BD0" w:rsidP="004C2BD0">
      <w:pPr>
        <w:spacing w:line="360" w:lineRule="auto"/>
        <w:rPr>
          <w:ins w:id="386" w:author="航航 李" w:date="2019-01-25T09:39:00Z"/>
          <w:color w:val="FF0000"/>
          <w:sz w:val="24"/>
        </w:rPr>
      </w:pPr>
    </w:p>
    <w:p w:rsidR="004C2BD0" w:rsidRDefault="004C2BD0" w:rsidP="004C2BD0">
      <w:pPr>
        <w:spacing w:line="360" w:lineRule="auto"/>
        <w:rPr>
          <w:ins w:id="387" w:author="航航 李" w:date="2019-01-25T09:39:00Z"/>
          <w:color w:val="FF0000"/>
          <w:sz w:val="24"/>
        </w:rPr>
      </w:pPr>
    </w:p>
    <w:p w:rsidR="004C2BD0" w:rsidRDefault="004C2BD0" w:rsidP="004C2BD0">
      <w:pPr>
        <w:spacing w:line="360" w:lineRule="auto"/>
        <w:rPr>
          <w:ins w:id="388" w:author="航航 李" w:date="2019-01-25T09:39:00Z"/>
          <w:color w:val="FF0000"/>
          <w:sz w:val="24"/>
        </w:rPr>
      </w:pPr>
    </w:p>
    <w:p w:rsidR="004C2BD0" w:rsidRDefault="004C2BD0" w:rsidP="004C2BD0">
      <w:pPr>
        <w:spacing w:line="360" w:lineRule="auto"/>
        <w:rPr>
          <w:ins w:id="389" w:author="航航 李" w:date="2019-01-25T09:39:00Z"/>
          <w:color w:val="FF0000"/>
          <w:sz w:val="24"/>
        </w:rPr>
      </w:pPr>
    </w:p>
    <w:p w:rsidR="004C2BD0" w:rsidRPr="00F71401" w:rsidRDefault="004C2BD0">
      <w:pPr>
        <w:spacing w:line="360" w:lineRule="auto"/>
        <w:rPr>
          <w:color w:val="FF0000"/>
          <w:sz w:val="24"/>
          <w:rPrChange w:id="390" w:author="航航 李" w:date="2019-01-24T19:07:00Z">
            <w:rPr>
              <w:rFonts w:ascii="Times New Roman" w:eastAsiaTheme="minorEastAsia" w:hAnsi="Times New Roman"/>
            </w:rPr>
          </w:rPrChange>
        </w:rPr>
        <w:pPrChange w:id="391" w:author="航航 李" w:date="2019-01-25T09:39:00Z">
          <w:pPr>
            <w:spacing w:line="360" w:lineRule="auto"/>
            <w:ind w:firstLineChars="200" w:firstLine="420"/>
          </w:pPr>
        </w:pPrChange>
      </w:pPr>
    </w:p>
    <w:p w:rsidR="00780F4D" w:rsidRPr="00F71401" w:rsidDel="00E94597" w:rsidRDefault="00780F4D" w:rsidP="002A7726">
      <w:pPr>
        <w:spacing w:line="360" w:lineRule="auto"/>
        <w:ind w:firstLineChars="200" w:firstLine="420"/>
        <w:rPr>
          <w:del w:id="392"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393"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394"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395"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396"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397"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398"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399"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400" w:author="航航 李" w:date="2019-01-24T18:45:00Z"/>
          <w:rFonts w:ascii="Times New Roman" w:eastAsiaTheme="minorEastAsia" w:hAnsi="Times New Roman"/>
        </w:rPr>
      </w:pPr>
    </w:p>
    <w:p w:rsidR="00780F4D" w:rsidDel="00E94597" w:rsidRDefault="00780F4D" w:rsidP="002A7726">
      <w:pPr>
        <w:spacing w:line="360" w:lineRule="auto"/>
        <w:ind w:firstLineChars="200" w:firstLine="420"/>
        <w:rPr>
          <w:del w:id="401" w:author="航航 李" w:date="2019-01-24T18:45:00Z"/>
          <w:rFonts w:ascii="Times New Roman" w:eastAsiaTheme="minorEastAsia" w:hAnsi="Times New Roman"/>
        </w:rPr>
      </w:pPr>
    </w:p>
    <w:p w:rsidR="002A7726" w:rsidDel="00E95CA9" w:rsidRDefault="002A7726" w:rsidP="002667BE">
      <w:pPr>
        <w:spacing w:line="360" w:lineRule="auto"/>
        <w:ind w:firstLineChars="200" w:firstLine="420"/>
        <w:rPr>
          <w:del w:id="402" w:author="航航 李" w:date="2019-01-24T19:07:00Z"/>
          <w:rFonts w:ascii="Times New Roman" w:eastAsiaTheme="minorEastAsia" w:hAnsi="Times New Roman"/>
        </w:rPr>
      </w:pPr>
    </w:p>
    <w:p w:rsidR="00D37919" w:rsidRDefault="004A16DA">
      <w:pPr>
        <w:spacing w:line="360" w:lineRule="auto"/>
        <w:ind w:firstLineChars="200" w:firstLine="480"/>
        <w:rPr>
          <w:ins w:id="403" w:author="航航 李" w:date="2019-01-24T19:07:00Z"/>
          <w:rFonts w:ascii="Times New Roman" w:eastAsiaTheme="minorEastAsia" w:hAnsi="Times New Roman"/>
          <w:sz w:val="24"/>
        </w:rPr>
      </w:pPr>
      <w:r>
        <w:rPr>
          <w:rFonts w:ascii="Times New Roman" w:eastAsiaTheme="minorEastAsia" w:hAnsi="Times New Roman"/>
          <w:sz w:val="24"/>
        </w:rPr>
        <w:t>本发明</w:t>
      </w:r>
      <w:r w:rsidRPr="00C349A4">
        <w:rPr>
          <w:rFonts w:ascii="Times New Roman" w:eastAsiaTheme="minorEastAsia" w:hAnsi="Times New Roman" w:hint="eastAsia"/>
          <w:color w:val="FF0000"/>
          <w:sz w:val="24"/>
          <w:rPrChange w:id="404" w:author="航航 李" w:date="2019-01-24T15:55:00Z">
            <w:rPr>
              <w:rFonts w:ascii="Times New Roman" w:eastAsiaTheme="minorEastAsia" w:hAnsi="Times New Roman" w:hint="eastAsia"/>
              <w:sz w:val="24"/>
            </w:rPr>
          </w:rPrChange>
        </w:rPr>
        <w:t>执行过程</w:t>
      </w:r>
      <w:r>
        <w:rPr>
          <w:rFonts w:ascii="Times New Roman" w:eastAsiaTheme="minorEastAsia" w:hAnsi="Times New Roman"/>
          <w:sz w:val="24"/>
        </w:rPr>
        <w:t>如下</w:t>
      </w:r>
      <w:ins w:id="405" w:author="航航 李" w:date="2019-01-24T19:11:00Z">
        <w:r w:rsidR="00E95CA9">
          <w:rPr>
            <w:rFonts w:ascii="Times New Roman" w:eastAsiaTheme="minorEastAsia" w:hAnsi="Times New Roman" w:hint="eastAsia"/>
            <w:sz w:val="24"/>
          </w:rPr>
          <w:t>,</w:t>
        </w:r>
        <w:r w:rsidR="00E95CA9">
          <w:rPr>
            <w:rFonts w:ascii="Times New Roman" w:eastAsiaTheme="minorEastAsia" w:hAnsi="Times New Roman" w:hint="eastAsia"/>
            <w:sz w:val="24"/>
          </w:rPr>
          <w:t>如图</w:t>
        </w:r>
        <w:r w:rsidR="00E95CA9">
          <w:rPr>
            <w:rFonts w:ascii="Times New Roman" w:eastAsiaTheme="minorEastAsia" w:hAnsi="Times New Roman"/>
            <w:sz w:val="24"/>
          </w:rPr>
          <w:t>4</w:t>
        </w:r>
        <w:r w:rsidR="00E95CA9">
          <w:rPr>
            <w:rFonts w:ascii="Times New Roman" w:eastAsiaTheme="minorEastAsia" w:hAnsi="Times New Roman" w:hint="eastAsia"/>
            <w:sz w:val="24"/>
          </w:rPr>
          <w:t>所示</w:t>
        </w:r>
      </w:ins>
      <w:r>
        <w:rPr>
          <w:rFonts w:ascii="Times New Roman" w:eastAsiaTheme="minorEastAsia" w:hAnsi="Times New Roman"/>
          <w:sz w:val="24"/>
        </w:rPr>
        <w:t>：</w:t>
      </w:r>
    </w:p>
    <w:p w:rsidR="00ED5637" w:rsidRPr="00ED5637" w:rsidRDefault="00D71C4B">
      <w:pPr>
        <w:spacing w:line="360" w:lineRule="auto"/>
        <w:ind w:firstLine="420"/>
        <w:rPr>
          <w:ins w:id="406" w:author="航航 李" w:date="2019-01-24T19:17:00Z"/>
          <w:rFonts w:ascii="Times New Roman" w:eastAsiaTheme="minorEastAsia" w:hAnsi="Times New Roman"/>
          <w:sz w:val="24"/>
        </w:rPr>
      </w:pPr>
      <w:ins w:id="407" w:author="航航 李" w:date="2019-01-24T19:11:00Z">
        <w:r>
          <w:rPr>
            <w:rFonts w:ascii="Times New Roman" w:eastAsiaTheme="minorEastAsia" w:hAnsi="Times New Roman" w:hint="eastAsia"/>
            <w:sz w:val="24"/>
          </w:rPr>
          <w:t>（</w:t>
        </w:r>
      </w:ins>
      <w:ins w:id="408" w:author="航航 李" w:date="2019-01-24T19:17:00Z">
        <w:r w:rsidR="00ED5637">
          <w:rPr>
            <w:rFonts w:ascii="Times New Roman" w:eastAsiaTheme="minorEastAsia" w:hAnsi="Times New Roman"/>
            <w:sz w:val="24"/>
          </w:rPr>
          <w:t>1</w:t>
        </w:r>
      </w:ins>
      <w:ins w:id="409" w:author="航航 李" w:date="2019-01-24T19:11:00Z">
        <w:r>
          <w:rPr>
            <w:rFonts w:ascii="Times New Roman" w:eastAsiaTheme="minorEastAsia" w:hAnsi="Times New Roman" w:hint="eastAsia"/>
            <w:sz w:val="24"/>
          </w:rPr>
          <w:t>）</w:t>
        </w:r>
      </w:ins>
      <w:ins w:id="410" w:author="航航 李" w:date="2019-01-24T19:17:00Z">
        <w:r w:rsidR="00ED5637">
          <w:rPr>
            <w:rFonts w:ascii="Times New Roman" w:eastAsiaTheme="minorEastAsia" w:hAnsi="Times New Roman" w:hint="eastAsia"/>
            <w:sz w:val="24"/>
          </w:rPr>
          <w:t>数据预处理，词向量编码</w:t>
        </w:r>
      </w:ins>
      <w:ins w:id="411" w:author="航航 李" w:date="2019-01-24T19:11:00Z">
        <w:r>
          <w:rPr>
            <w:rFonts w:ascii="Times New Roman" w:eastAsiaTheme="minorEastAsia" w:hAnsi="Times New Roman" w:hint="eastAsia"/>
            <w:sz w:val="24"/>
          </w:rPr>
          <w:t>。</w:t>
        </w:r>
      </w:ins>
      <w:ins w:id="412" w:author="航航 李" w:date="2019-01-24T19:18:00Z">
        <w:r w:rsidR="00ED5637">
          <w:rPr>
            <w:rFonts w:ascii="Times New Roman" w:eastAsiaTheme="minorEastAsia" w:hAnsi="Times New Roman" w:hint="eastAsia"/>
            <w:sz w:val="24"/>
          </w:rPr>
          <w:t>主要步骤有</w:t>
        </w:r>
      </w:ins>
      <w:ins w:id="413" w:author="航航 李" w:date="2019-01-24T19:17:00Z">
        <w:r w:rsidR="00ED5637" w:rsidRPr="00ED5637">
          <w:rPr>
            <w:rFonts w:ascii="Times New Roman" w:eastAsiaTheme="minorEastAsia" w:hAnsi="Times New Roman" w:hint="eastAsia"/>
            <w:sz w:val="24"/>
          </w:rPr>
          <w:t>加载词向量。词向量可以从网上下载或者自己训练。网上下载的词向量获取简单，但往往缺失特定场景的词语。</w:t>
        </w:r>
      </w:ins>
      <w:ins w:id="414" w:author="航航 李" w:date="2019-01-24T19:18:00Z">
        <w:r w:rsidR="00ED5637">
          <w:rPr>
            <w:rFonts w:ascii="Times New Roman" w:eastAsiaTheme="minorEastAsia" w:hAnsi="Times New Roman" w:hint="eastAsia"/>
            <w:sz w:val="24"/>
          </w:rPr>
          <w:t>本发明选择</w:t>
        </w:r>
      </w:ins>
      <w:ins w:id="415" w:author="航航 李" w:date="2019-01-24T19:17:00Z">
        <w:r w:rsidR="00ED5637" w:rsidRPr="00ED5637">
          <w:rPr>
            <w:rFonts w:ascii="Times New Roman" w:eastAsiaTheme="minorEastAsia" w:hAnsi="Times New Roman" w:hint="eastAsia"/>
            <w:sz w:val="24"/>
          </w:rPr>
          <w:t>将两种方法结合起来，也就是加载下载好的词向量，然后利用补充语料进行增量训练</w:t>
        </w:r>
      </w:ins>
      <w:ins w:id="416" w:author="航航 李" w:date="2019-01-24T19:19:00Z">
        <w:r w:rsidR="008D5112">
          <w:rPr>
            <w:rFonts w:ascii="Times New Roman" w:eastAsiaTheme="minorEastAsia" w:hAnsi="Times New Roman" w:hint="eastAsia"/>
            <w:sz w:val="24"/>
          </w:rPr>
          <w:t>；</w:t>
        </w:r>
      </w:ins>
      <w:ins w:id="417" w:author="航航 李" w:date="2019-01-24T19:17:00Z">
        <w:r w:rsidR="00ED5637" w:rsidRPr="00ED5637">
          <w:rPr>
            <w:rFonts w:ascii="Times New Roman" w:eastAsiaTheme="minorEastAsia" w:hAnsi="Times New Roman" w:hint="eastAsia"/>
            <w:sz w:val="24"/>
          </w:rPr>
          <w:t>建立词语到词向量的映射，也就是找到文本中每个词语的词向量</w:t>
        </w:r>
      </w:ins>
      <w:ins w:id="418" w:author="航航 李" w:date="2019-01-24T19:19:00Z">
        <w:r w:rsidR="008D5112">
          <w:rPr>
            <w:rFonts w:ascii="Times New Roman" w:eastAsiaTheme="minorEastAsia" w:hAnsi="Times New Roman" w:hint="eastAsia"/>
            <w:sz w:val="24"/>
          </w:rPr>
          <w:t>；</w:t>
        </w:r>
      </w:ins>
      <w:ins w:id="419" w:author="航航 李" w:date="2019-01-24T19:17:00Z">
        <w:r w:rsidR="00ED5637" w:rsidRPr="00ED5637">
          <w:rPr>
            <w:rFonts w:ascii="Times New Roman" w:eastAsiaTheme="minorEastAsia" w:hAnsi="Times New Roman" w:hint="eastAsia"/>
            <w:sz w:val="24"/>
          </w:rPr>
          <w:t>对文本进行词向量编码。</w:t>
        </w:r>
      </w:ins>
    </w:p>
    <w:p w:rsidR="00D71C4B" w:rsidRDefault="00D71C4B" w:rsidP="00D71C4B">
      <w:pPr>
        <w:spacing w:line="360" w:lineRule="auto"/>
        <w:ind w:firstLine="420"/>
        <w:rPr>
          <w:ins w:id="420" w:author="航航 李" w:date="2019-01-24T19:11:00Z"/>
          <w:rFonts w:ascii="Times New Roman" w:eastAsiaTheme="minorEastAsia" w:hAnsi="Times New Roman"/>
          <w:sz w:val="24"/>
        </w:rPr>
      </w:pPr>
      <w:ins w:id="421" w:author="航航 李" w:date="2019-01-24T19:11:00Z">
        <w:r>
          <w:rPr>
            <w:rFonts w:ascii="Times New Roman" w:eastAsiaTheme="minorEastAsia" w:hAnsi="Times New Roman" w:hint="eastAsia"/>
            <w:sz w:val="24"/>
          </w:rPr>
          <w:t>（</w:t>
        </w:r>
      </w:ins>
      <w:ins w:id="422" w:author="航航 李" w:date="2019-01-24T19:17:00Z">
        <w:r w:rsidR="00ED5637">
          <w:rPr>
            <w:rFonts w:ascii="Times New Roman" w:eastAsiaTheme="minorEastAsia" w:hAnsi="Times New Roman"/>
            <w:sz w:val="24"/>
          </w:rPr>
          <w:t>2</w:t>
        </w:r>
      </w:ins>
      <w:ins w:id="423" w:author="航航 李" w:date="2019-01-24T19:11:00Z">
        <w:r>
          <w:rPr>
            <w:rFonts w:ascii="Times New Roman" w:eastAsiaTheme="minorEastAsia" w:hAnsi="Times New Roman" w:hint="eastAsia"/>
            <w:sz w:val="24"/>
          </w:rPr>
          <w:t>）构建</w:t>
        </w:r>
      </w:ins>
      <w:ins w:id="424" w:author="航航 李" w:date="2019-01-24T19:17:00Z">
        <w:r w:rsidR="00B01B10">
          <w:rPr>
            <w:rFonts w:ascii="Times New Roman" w:eastAsiaTheme="minorEastAsia" w:hAnsi="Times New Roman" w:hint="eastAsia"/>
            <w:sz w:val="24"/>
          </w:rPr>
          <w:t>卷积神经</w:t>
        </w:r>
      </w:ins>
      <w:ins w:id="425" w:author="航航 李" w:date="2019-01-24T19:11:00Z">
        <w:r>
          <w:rPr>
            <w:rFonts w:ascii="Times New Roman" w:eastAsiaTheme="minorEastAsia" w:hAnsi="Times New Roman" w:hint="eastAsia"/>
            <w:sz w:val="24"/>
          </w:rPr>
          <w:t>网络模型。确定模型的基本结构，包括</w:t>
        </w:r>
      </w:ins>
      <w:ins w:id="426" w:author="航航 李" w:date="2019-01-24T19:33:00Z">
        <w:r w:rsidR="008738B3">
          <w:rPr>
            <w:rFonts w:ascii="Times New Roman" w:eastAsiaTheme="minorEastAsia" w:hAnsi="Times New Roman" w:hint="eastAsia"/>
            <w:sz w:val="24"/>
          </w:rPr>
          <w:t>嵌入层</w:t>
        </w:r>
      </w:ins>
      <w:ins w:id="427" w:author="航航 李" w:date="2019-01-24T19:11:00Z">
        <w:r>
          <w:rPr>
            <w:rFonts w:ascii="Times New Roman" w:eastAsiaTheme="minorEastAsia" w:hAnsi="Times New Roman" w:hint="eastAsia"/>
            <w:sz w:val="24"/>
          </w:rPr>
          <w:t>、</w:t>
        </w:r>
      </w:ins>
      <w:ins w:id="428" w:author="航航 李" w:date="2019-01-24T19:33:00Z">
        <w:r w:rsidR="008738B3">
          <w:rPr>
            <w:rFonts w:ascii="Times New Roman" w:eastAsiaTheme="minorEastAsia" w:hAnsi="Times New Roman" w:hint="eastAsia"/>
            <w:sz w:val="24"/>
          </w:rPr>
          <w:t>卷积层</w:t>
        </w:r>
      </w:ins>
      <w:ins w:id="429" w:author="航航 李" w:date="2019-01-24T19:11:00Z">
        <w:r>
          <w:rPr>
            <w:rFonts w:ascii="Times New Roman" w:eastAsiaTheme="minorEastAsia" w:hAnsi="Times New Roman" w:hint="eastAsia"/>
            <w:sz w:val="24"/>
          </w:rPr>
          <w:t>、</w:t>
        </w:r>
      </w:ins>
      <w:ins w:id="430" w:author="航航 李" w:date="2019-01-24T19:33:00Z">
        <w:r w:rsidR="008738B3">
          <w:rPr>
            <w:rFonts w:ascii="Times New Roman" w:eastAsiaTheme="minorEastAsia" w:hAnsi="Times New Roman" w:hint="eastAsia"/>
            <w:sz w:val="24"/>
          </w:rPr>
          <w:t>池化层</w:t>
        </w:r>
      </w:ins>
      <w:ins w:id="431" w:author="航航 李" w:date="2019-01-24T19:11:00Z">
        <w:r>
          <w:rPr>
            <w:rFonts w:ascii="Times New Roman" w:eastAsiaTheme="minorEastAsia" w:hAnsi="Times New Roman" w:hint="eastAsia"/>
            <w:sz w:val="24"/>
          </w:rPr>
          <w:t>和</w:t>
        </w:r>
      </w:ins>
      <w:ins w:id="432" w:author="航航 李" w:date="2019-01-24T19:34:00Z">
        <w:r w:rsidR="008738B3">
          <w:rPr>
            <w:rFonts w:ascii="Times New Roman" w:eastAsiaTheme="minorEastAsia" w:hAnsi="Times New Roman" w:hint="eastAsia"/>
            <w:sz w:val="24"/>
          </w:rPr>
          <w:t>全连接层</w:t>
        </w:r>
      </w:ins>
      <w:ins w:id="433" w:author="航航 李" w:date="2019-01-24T19:11:00Z">
        <w:r>
          <w:rPr>
            <w:rFonts w:ascii="Times New Roman" w:eastAsiaTheme="minorEastAsia" w:hAnsi="Times New Roman" w:hint="eastAsia"/>
            <w:sz w:val="24"/>
          </w:rPr>
          <w:t>等不同</w:t>
        </w:r>
      </w:ins>
      <w:ins w:id="434" w:author="航航 李" w:date="2019-01-24T19:37:00Z">
        <w:r w:rsidR="008738B3">
          <w:rPr>
            <w:rFonts w:ascii="Times New Roman" w:eastAsiaTheme="minorEastAsia" w:hAnsi="Times New Roman" w:hint="eastAsia"/>
            <w:sz w:val="24"/>
          </w:rPr>
          <w:t>层</w:t>
        </w:r>
      </w:ins>
      <w:ins w:id="435" w:author="航航 李" w:date="2019-01-24T19:11:00Z">
        <w:r>
          <w:rPr>
            <w:rFonts w:ascii="Times New Roman" w:eastAsiaTheme="minorEastAsia" w:hAnsi="Times New Roman" w:hint="eastAsia"/>
            <w:sz w:val="24"/>
          </w:rPr>
          <w:t>及其相互之间的基本结构和参数构成，</w:t>
        </w:r>
      </w:ins>
      <w:ins w:id="436" w:author="航航 李" w:date="2019-01-24T19:39:00Z">
        <w:r w:rsidR="006B33FB">
          <w:rPr>
            <w:rFonts w:ascii="Times New Roman" w:eastAsiaTheme="minorEastAsia" w:hAnsi="Times New Roman" w:hint="eastAsia"/>
            <w:sz w:val="24"/>
          </w:rPr>
          <w:t>根据模型训练的结果来</w:t>
        </w:r>
      </w:ins>
      <w:ins w:id="437" w:author="航航 李" w:date="2019-01-24T19:40:00Z">
        <w:r w:rsidR="006B33FB">
          <w:rPr>
            <w:rFonts w:ascii="Times New Roman" w:eastAsiaTheme="minorEastAsia" w:hAnsi="Times New Roman" w:hint="eastAsia"/>
            <w:sz w:val="24"/>
          </w:rPr>
          <w:t>不断调整</w:t>
        </w:r>
      </w:ins>
      <w:ins w:id="438" w:author="航航 李" w:date="2019-01-24T19:37:00Z">
        <w:r w:rsidR="008738B3">
          <w:rPr>
            <w:rFonts w:ascii="Times New Roman" w:eastAsiaTheme="minorEastAsia" w:hAnsi="Times New Roman" w:hint="eastAsia"/>
            <w:sz w:val="24"/>
          </w:rPr>
          <w:t>训练迭代的次数</w:t>
        </w:r>
      </w:ins>
      <w:ins w:id="439" w:author="航航 李" w:date="2019-01-24T19:38:00Z">
        <w:r w:rsidR="006B33FB">
          <w:rPr>
            <w:rFonts w:ascii="Times New Roman" w:eastAsiaTheme="minorEastAsia" w:hAnsi="Times New Roman" w:hint="eastAsia"/>
            <w:sz w:val="24"/>
          </w:rPr>
          <w:t>、学习率</w:t>
        </w:r>
      </w:ins>
      <w:ins w:id="440" w:author="航航 李" w:date="2019-01-24T19:39:00Z">
        <w:r w:rsidR="006B33FB">
          <w:rPr>
            <w:rFonts w:ascii="Times New Roman" w:eastAsiaTheme="minorEastAsia" w:hAnsi="Times New Roman" w:hint="eastAsia"/>
            <w:sz w:val="24"/>
          </w:rPr>
          <w:t>、过滤器的数量和大小等</w:t>
        </w:r>
        <w:proofErr w:type="gramStart"/>
        <w:r w:rsidR="006B33FB">
          <w:rPr>
            <w:rFonts w:ascii="Times New Roman" w:eastAsiaTheme="minorEastAsia" w:hAnsi="Times New Roman" w:hint="eastAsia"/>
            <w:sz w:val="24"/>
          </w:rPr>
          <w:t>网络超参</w:t>
        </w:r>
        <w:proofErr w:type="gramEnd"/>
        <w:r w:rsidR="006B33FB">
          <w:rPr>
            <w:rFonts w:ascii="Times New Roman" w:eastAsiaTheme="minorEastAsia" w:hAnsi="Times New Roman" w:hint="eastAsia"/>
            <w:sz w:val="24"/>
          </w:rPr>
          <w:t>的设定</w:t>
        </w:r>
      </w:ins>
      <w:ins w:id="441" w:author="航航 李" w:date="2019-01-24T19:11:00Z">
        <w:r>
          <w:rPr>
            <w:rFonts w:ascii="Times New Roman" w:eastAsiaTheme="minorEastAsia" w:hAnsi="Times New Roman" w:hint="eastAsia"/>
            <w:sz w:val="24"/>
          </w:rPr>
          <w:t>。</w:t>
        </w:r>
      </w:ins>
    </w:p>
    <w:p w:rsidR="00D71C4B" w:rsidRDefault="00D71C4B" w:rsidP="00D71C4B">
      <w:pPr>
        <w:spacing w:line="360" w:lineRule="auto"/>
        <w:ind w:firstLine="420"/>
        <w:rPr>
          <w:ins w:id="442" w:author="航航 李" w:date="2019-01-24T19:11:00Z"/>
          <w:rFonts w:ascii="Times New Roman" w:eastAsiaTheme="minorEastAsia" w:hAnsi="Times New Roman"/>
          <w:sz w:val="24"/>
        </w:rPr>
      </w:pPr>
      <w:ins w:id="443" w:author="航航 李" w:date="2019-01-24T19:11:00Z">
        <w:r>
          <w:rPr>
            <w:rFonts w:ascii="Times New Roman" w:eastAsiaTheme="minorEastAsia" w:hAnsi="Times New Roman" w:hint="eastAsia"/>
            <w:sz w:val="24"/>
          </w:rPr>
          <w:t>（</w:t>
        </w:r>
        <w:r>
          <w:rPr>
            <w:rFonts w:ascii="Times New Roman" w:eastAsiaTheme="minorEastAsia" w:hAnsi="Times New Roman" w:hint="eastAsia"/>
            <w:sz w:val="24"/>
          </w:rPr>
          <w:t>5</w:t>
        </w:r>
        <w:r>
          <w:rPr>
            <w:rFonts w:ascii="Times New Roman" w:eastAsiaTheme="minorEastAsia" w:hAnsi="Times New Roman" w:hint="eastAsia"/>
            <w:sz w:val="24"/>
          </w:rPr>
          <w:t>）对构建的网络模型进行训练和测试，形成稳定的企业</w:t>
        </w:r>
      </w:ins>
      <w:ins w:id="444" w:author="航航 李" w:date="2019-01-24T19:42:00Z">
        <w:r w:rsidR="00604BCE">
          <w:rPr>
            <w:rFonts w:ascii="Times New Roman" w:eastAsiaTheme="minorEastAsia" w:hAnsi="Times New Roman" w:hint="eastAsia"/>
            <w:sz w:val="24"/>
          </w:rPr>
          <w:t>舆情情感分类</w:t>
        </w:r>
      </w:ins>
      <w:ins w:id="445" w:author="航航 李" w:date="2019-01-24T19:11:00Z">
        <w:r>
          <w:rPr>
            <w:rFonts w:ascii="Times New Roman" w:eastAsiaTheme="minorEastAsia" w:hAnsi="Times New Roman" w:hint="eastAsia"/>
            <w:sz w:val="24"/>
          </w:rPr>
          <w:t>模型。对企业</w:t>
        </w:r>
      </w:ins>
      <w:ins w:id="446" w:author="航航 李" w:date="2019-01-24T19:46:00Z">
        <w:r w:rsidR="002F56B8">
          <w:rPr>
            <w:rFonts w:ascii="Times New Roman" w:eastAsiaTheme="minorEastAsia" w:hAnsi="Times New Roman" w:hint="eastAsia"/>
            <w:sz w:val="24"/>
          </w:rPr>
          <w:t>、</w:t>
        </w:r>
      </w:ins>
      <w:ins w:id="447" w:author="航航 李" w:date="2019-01-24T19:11:00Z">
        <w:r>
          <w:rPr>
            <w:rFonts w:ascii="Times New Roman" w:eastAsiaTheme="minorEastAsia" w:hAnsi="Times New Roman" w:hint="eastAsia"/>
            <w:sz w:val="24"/>
          </w:rPr>
          <w:t>的</w:t>
        </w:r>
      </w:ins>
      <w:ins w:id="448" w:author="航航 李" w:date="2019-01-24T19:46:00Z">
        <w:r w:rsidR="002F56B8">
          <w:rPr>
            <w:rFonts w:ascii="Times New Roman" w:eastAsiaTheme="minorEastAsia" w:hAnsi="Times New Roman" w:hint="eastAsia"/>
            <w:sz w:val="24"/>
          </w:rPr>
          <w:t>舆情</w:t>
        </w:r>
      </w:ins>
      <w:ins w:id="449" w:author="航航 李" w:date="2019-01-24T19:11:00Z">
        <w:r>
          <w:rPr>
            <w:rFonts w:ascii="Times New Roman" w:eastAsiaTheme="minorEastAsia" w:hAnsi="Times New Roman" w:hint="eastAsia"/>
            <w:sz w:val="24"/>
          </w:rPr>
          <w:t>数据进行随机划分，分为训练集和测试集，以训练集数据为输入，对</w:t>
        </w:r>
      </w:ins>
      <w:ins w:id="450" w:author="航航 李" w:date="2019-01-24T19:46:00Z">
        <w:r w:rsidR="002F56B8">
          <w:rPr>
            <w:rFonts w:ascii="Times New Roman" w:eastAsiaTheme="minorEastAsia" w:hAnsi="Times New Roman" w:hint="eastAsia"/>
            <w:sz w:val="24"/>
          </w:rPr>
          <w:t>卷积神经</w:t>
        </w:r>
      </w:ins>
      <w:ins w:id="451" w:author="航航 李" w:date="2019-01-24T19:11:00Z">
        <w:r>
          <w:rPr>
            <w:rFonts w:ascii="Times New Roman" w:eastAsiaTheme="minorEastAsia" w:hAnsi="Times New Roman" w:hint="eastAsia"/>
            <w:sz w:val="24"/>
          </w:rPr>
          <w:t>网络模型进行迭代训练，然后以测试集对模型进行测试，并根据测试结果进行参数调整，最终</w:t>
        </w:r>
      </w:ins>
      <w:ins w:id="452" w:author="航航 李" w:date="2019-01-24T19:47:00Z">
        <w:r w:rsidR="002F56B8">
          <w:rPr>
            <w:rFonts w:ascii="Times New Roman" w:eastAsiaTheme="minorEastAsia" w:hAnsi="Times New Roman" w:hint="eastAsia"/>
            <w:sz w:val="24"/>
          </w:rPr>
          <w:t>得到趋于稳定</w:t>
        </w:r>
      </w:ins>
      <w:ins w:id="453" w:author="航航 李" w:date="2019-01-24T19:11:00Z">
        <w:r>
          <w:rPr>
            <w:rFonts w:ascii="Times New Roman" w:eastAsiaTheme="minorEastAsia" w:hAnsi="Times New Roman" w:hint="eastAsia"/>
            <w:sz w:val="24"/>
          </w:rPr>
          <w:t>企业</w:t>
        </w:r>
      </w:ins>
      <w:ins w:id="454" w:author="航航 李" w:date="2019-01-24T19:47:00Z">
        <w:r w:rsidR="002F56B8">
          <w:rPr>
            <w:rFonts w:ascii="Times New Roman" w:eastAsiaTheme="minorEastAsia" w:hAnsi="Times New Roman" w:hint="eastAsia"/>
            <w:sz w:val="24"/>
          </w:rPr>
          <w:t>舆情情感分类</w:t>
        </w:r>
      </w:ins>
      <w:ins w:id="455" w:author="航航 李" w:date="2019-01-24T19:11:00Z">
        <w:r>
          <w:rPr>
            <w:rFonts w:ascii="Times New Roman" w:eastAsiaTheme="minorEastAsia" w:hAnsi="Times New Roman" w:hint="eastAsia"/>
            <w:sz w:val="24"/>
          </w:rPr>
          <w:t>模型。</w:t>
        </w:r>
      </w:ins>
    </w:p>
    <w:p w:rsidR="00D71C4B" w:rsidRDefault="00D71C4B" w:rsidP="00D71C4B">
      <w:pPr>
        <w:spacing w:line="360" w:lineRule="auto"/>
        <w:ind w:firstLine="420"/>
        <w:rPr>
          <w:ins w:id="456" w:author="航航 李" w:date="2019-01-24T19:11:00Z"/>
          <w:rFonts w:ascii="Times New Roman" w:eastAsiaTheme="minorEastAsia" w:hAnsi="Times New Roman"/>
          <w:sz w:val="24"/>
        </w:rPr>
      </w:pPr>
      <w:ins w:id="457" w:author="航航 李" w:date="2019-01-24T19:11:00Z">
        <w:r>
          <w:rPr>
            <w:rFonts w:ascii="Times New Roman" w:eastAsiaTheme="minorEastAsia" w:hAnsi="Times New Roman" w:hint="eastAsia"/>
            <w:sz w:val="24"/>
          </w:rPr>
          <w:t>（</w:t>
        </w:r>
        <w:r>
          <w:rPr>
            <w:rFonts w:ascii="Times New Roman" w:eastAsiaTheme="minorEastAsia" w:hAnsi="Times New Roman" w:hint="eastAsia"/>
            <w:sz w:val="24"/>
          </w:rPr>
          <w:t>6</w:t>
        </w:r>
        <w:r>
          <w:rPr>
            <w:rFonts w:ascii="Times New Roman" w:eastAsiaTheme="minorEastAsia" w:hAnsi="Times New Roman" w:hint="eastAsia"/>
            <w:sz w:val="24"/>
          </w:rPr>
          <w:t>）对新的</w:t>
        </w:r>
      </w:ins>
      <w:ins w:id="458" w:author="航航 李" w:date="2019-01-24T19:26:00Z">
        <w:r w:rsidR="003D0B24">
          <w:rPr>
            <w:rFonts w:ascii="Times New Roman" w:eastAsiaTheme="minorEastAsia" w:hAnsi="Times New Roman" w:hint="eastAsia"/>
            <w:sz w:val="24"/>
          </w:rPr>
          <w:t>舆情数据</w:t>
        </w:r>
      </w:ins>
      <w:ins w:id="459" w:author="航航 李" w:date="2019-01-24T19:11:00Z">
        <w:r>
          <w:rPr>
            <w:rFonts w:ascii="Times New Roman" w:eastAsiaTheme="minorEastAsia" w:hAnsi="Times New Roman" w:hint="eastAsia"/>
            <w:sz w:val="24"/>
          </w:rPr>
          <w:t>进行输入，并通过构建的</w:t>
        </w:r>
      </w:ins>
      <w:ins w:id="460" w:author="航航 李" w:date="2019-01-24T19:49:00Z">
        <w:r w:rsidR="009D4F4D">
          <w:rPr>
            <w:rFonts w:ascii="Times New Roman" w:eastAsiaTheme="minorEastAsia" w:hAnsi="Times New Roman" w:hint="eastAsia"/>
            <w:sz w:val="24"/>
          </w:rPr>
          <w:t>卷积神经网络</w:t>
        </w:r>
      </w:ins>
      <w:ins w:id="461" w:author="航航 李" w:date="2019-01-24T19:11:00Z">
        <w:r>
          <w:rPr>
            <w:rFonts w:ascii="Times New Roman" w:eastAsiaTheme="minorEastAsia" w:hAnsi="Times New Roman" w:hint="eastAsia"/>
            <w:sz w:val="24"/>
          </w:rPr>
          <w:t>模型进行</w:t>
        </w:r>
      </w:ins>
      <w:ins w:id="462" w:author="航航 李" w:date="2019-01-24T19:49:00Z">
        <w:r w:rsidR="009D4F4D">
          <w:rPr>
            <w:rFonts w:ascii="Times New Roman" w:eastAsiaTheme="minorEastAsia" w:hAnsi="Times New Roman" w:hint="eastAsia"/>
            <w:sz w:val="24"/>
          </w:rPr>
          <w:t>企业舆情</w:t>
        </w:r>
      </w:ins>
      <w:ins w:id="463" w:author="航航 李" w:date="2019-01-24T19:50:00Z">
        <w:r w:rsidR="009D4F4D">
          <w:rPr>
            <w:rFonts w:ascii="Times New Roman" w:eastAsiaTheme="minorEastAsia" w:hAnsi="Times New Roman" w:hint="eastAsia"/>
            <w:sz w:val="24"/>
          </w:rPr>
          <w:t>情感分类</w:t>
        </w:r>
      </w:ins>
      <w:ins w:id="464" w:author="航航 李" w:date="2019-01-24T19:11:00Z">
        <w:r>
          <w:rPr>
            <w:rFonts w:ascii="Times New Roman" w:eastAsiaTheme="minorEastAsia" w:hAnsi="Times New Roman" w:hint="eastAsia"/>
            <w:sz w:val="24"/>
          </w:rPr>
          <w:t>，将</w:t>
        </w:r>
      </w:ins>
      <w:ins w:id="465" w:author="航航 李" w:date="2019-01-24T19:49:00Z">
        <w:r w:rsidR="009D4F4D">
          <w:rPr>
            <w:rFonts w:ascii="Times New Roman" w:eastAsiaTheme="minorEastAsia" w:hAnsi="Times New Roman" w:hint="eastAsia"/>
            <w:sz w:val="24"/>
          </w:rPr>
          <w:t>分类</w:t>
        </w:r>
      </w:ins>
      <w:ins w:id="466" w:author="航航 李" w:date="2019-01-24T19:11:00Z">
        <w:r>
          <w:rPr>
            <w:rFonts w:ascii="Times New Roman" w:eastAsiaTheme="minorEastAsia" w:hAnsi="Times New Roman" w:hint="eastAsia"/>
            <w:sz w:val="24"/>
          </w:rPr>
          <w:t>和分析结果通过</w:t>
        </w:r>
        <w:r>
          <w:rPr>
            <w:rFonts w:ascii="Times New Roman" w:eastAsiaTheme="minorEastAsia" w:hAnsi="Times New Roman" w:hint="eastAsia"/>
            <w:sz w:val="24"/>
          </w:rPr>
          <w:t>Web</w:t>
        </w:r>
        <w:r>
          <w:rPr>
            <w:rFonts w:ascii="Times New Roman" w:eastAsiaTheme="minorEastAsia" w:hAnsi="Times New Roman" w:hint="eastAsia"/>
            <w:sz w:val="24"/>
          </w:rPr>
          <w:t>浏览器进行展示。</w:t>
        </w:r>
      </w:ins>
    </w:p>
    <w:p w:rsidR="00E95CA9" w:rsidDel="00AA797F" w:rsidRDefault="00E95CA9">
      <w:pPr>
        <w:spacing w:line="360" w:lineRule="auto"/>
        <w:ind w:firstLineChars="200" w:firstLine="480"/>
        <w:rPr>
          <w:del w:id="467" w:author="航航 李" w:date="2019-01-24T19:20:00Z"/>
          <w:rFonts w:ascii="Times New Roman" w:eastAsiaTheme="minorEastAsia" w:hAnsi="Times New Roman"/>
          <w:sz w:val="24"/>
        </w:rPr>
      </w:pPr>
    </w:p>
    <w:p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本发明提出的一种</w:t>
      </w:r>
      <w:del w:id="468" w:author="航航 李" w:date="2019-01-24T16:20:00Z">
        <w:r w:rsidDel="007C52FE">
          <w:rPr>
            <w:rFonts w:ascii="Times New Roman" w:eastAsiaTheme="minorEastAsia" w:hAnsi="Times New Roman"/>
            <w:sz w:val="24"/>
          </w:rPr>
          <w:delText>Spark</w:delText>
        </w:r>
        <w:r w:rsidDel="007C52FE">
          <w:rPr>
            <w:rFonts w:ascii="Times New Roman" w:eastAsiaTheme="minorEastAsia" w:hAnsi="Times New Roman"/>
            <w:sz w:val="24"/>
          </w:rPr>
          <w:delText>平台性能自动优化</w:delText>
        </w:r>
      </w:del>
      <w:ins w:id="469" w:author="航航 李" w:date="2019-01-24T16:20:00Z">
        <w:r w:rsidR="007C52FE">
          <w:rPr>
            <w:rFonts w:ascii="Times New Roman" w:eastAsiaTheme="minorEastAsia" w:hAnsi="Times New Roman"/>
            <w:sz w:val="24"/>
          </w:rPr>
          <w:t xml:space="preserve"> </w:t>
        </w:r>
        <w:r w:rsidR="007C52FE">
          <w:rPr>
            <w:rFonts w:ascii="Times New Roman" w:eastAsiaTheme="minorEastAsia" w:hAnsi="Times New Roman" w:hint="eastAsia"/>
            <w:sz w:val="24"/>
          </w:rPr>
          <w:t>基于卷积神经网络企业舆情情感分类技术的</w:t>
        </w:r>
      </w:ins>
      <w:r>
        <w:rPr>
          <w:rFonts w:ascii="Times New Roman" w:eastAsiaTheme="minorEastAsia" w:hAnsi="Times New Roman"/>
          <w:sz w:val="24"/>
        </w:rPr>
        <w:t>方法，与现有</w:t>
      </w:r>
      <w:ins w:id="470" w:author="航航 李" w:date="2019-01-24T16:20:00Z">
        <w:r w:rsidR="008C084C">
          <w:rPr>
            <w:rFonts w:ascii="Times New Roman" w:eastAsiaTheme="minorEastAsia" w:hAnsi="Times New Roman" w:hint="eastAsia"/>
            <w:sz w:val="24"/>
          </w:rPr>
          <w:t>传统</w:t>
        </w:r>
      </w:ins>
      <w:r>
        <w:rPr>
          <w:rFonts w:ascii="Times New Roman" w:eastAsiaTheme="minorEastAsia" w:hAnsi="Times New Roman"/>
          <w:sz w:val="24"/>
        </w:rPr>
        <w:t>技术相比，具有以下</w:t>
      </w:r>
      <w:r w:rsidRPr="00C349A4">
        <w:rPr>
          <w:rFonts w:ascii="Times New Roman" w:eastAsiaTheme="minorEastAsia" w:hAnsi="Times New Roman" w:hint="eastAsia"/>
          <w:color w:val="FF0000"/>
          <w:sz w:val="24"/>
          <w:rPrChange w:id="471" w:author="航航 李" w:date="2019-01-24T15:54:00Z">
            <w:rPr>
              <w:rFonts w:ascii="Times New Roman" w:eastAsiaTheme="minorEastAsia" w:hAnsi="Times New Roman" w:hint="eastAsia"/>
              <w:sz w:val="24"/>
            </w:rPr>
          </w:rPrChange>
        </w:rPr>
        <w:t>优势</w:t>
      </w:r>
      <w:r>
        <w:rPr>
          <w:rFonts w:ascii="Times New Roman" w:eastAsiaTheme="minorEastAsia" w:hAnsi="Times New Roman"/>
          <w:sz w:val="24"/>
        </w:rPr>
        <w:t>：</w:t>
      </w:r>
    </w:p>
    <w:p w:rsidR="006626F6" w:rsidRPr="00137CCF" w:rsidRDefault="004A16DA">
      <w:pPr>
        <w:pStyle w:val="af0"/>
        <w:numPr>
          <w:ilvl w:val="0"/>
          <w:numId w:val="1"/>
        </w:numPr>
        <w:spacing w:line="360" w:lineRule="auto"/>
        <w:ind w:firstLineChars="0"/>
        <w:rPr>
          <w:ins w:id="472" w:author="航航 李" w:date="2019-01-24T16:21:00Z"/>
          <w:rFonts w:ascii="Times New Roman" w:eastAsiaTheme="minorEastAsia" w:hAnsi="Times New Roman"/>
          <w:sz w:val="24"/>
          <w:rPrChange w:id="473" w:author="航航 李" w:date="2019-01-25T17:06:00Z">
            <w:rPr>
              <w:ins w:id="474" w:author="航航 李" w:date="2019-01-24T16:21:00Z"/>
            </w:rPr>
          </w:rPrChange>
        </w:rPr>
        <w:pPrChange w:id="475" w:author="航航 李" w:date="2019-01-24T19:29:00Z">
          <w:pPr>
            <w:spacing w:line="360" w:lineRule="auto"/>
            <w:ind w:firstLineChars="200" w:firstLine="420"/>
          </w:pPr>
        </w:pPrChange>
      </w:pPr>
      <w:del w:id="476" w:author="航航 李" w:date="2019-01-24T16:21:00Z">
        <w:r w:rsidRPr="00FF0C0C" w:rsidDel="00FF0C0C">
          <w:rPr>
            <w:rFonts w:ascii="Times New Roman" w:eastAsiaTheme="minorEastAsia" w:hAnsi="Times New Roman" w:hint="eastAsia"/>
            <w:sz w:val="24"/>
            <w:rPrChange w:id="477" w:author="航航 李" w:date="2019-01-24T16:21:00Z">
              <w:rPr>
                <w:rFonts w:hint="eastAsia"/>
              </w:rPr>
            </w:rPrChange>
          </w:rPr>
          <w:delText>（</w:delText>
        </w:r>
        <w:r w:rsidRPr="00FF0C0C" w:rsidDel="00FF0C0C">
          <w:rPr>
            <w:rFonts w:ascii="Times New Roman" w:eastAsiaTheme="minorEastAsia" w:hAnsi="Times New Roman"/>
            <w:sz w:val="24"/>
            <w:rPrChange w:id="478" w:author="航航 李" w:date="2019-01-24T16:21:00Z">
              <w:rPr/>
            </w:rPrChange>
          </w:rPr>
          <w:delText>1</w:delText>
        </w:r>
        <w:r w:rsidRPr="00FF0C0C" w:rsidDel="00FF0C0C">
          <w:rPr>
            <w:rFonts w:ascii="Times New Roman" w:eastAsiaTheme="minorEastAsia" w:hAnsi="Times New Roman" w:hint="eastAsia"/>
            <w:sz w:val="24"/>
            <w:rPrChange w:id="479" w:author="航航 李" w:date="2019-01-24T16:21:00Z">
              <w:rPr>
                <w:rFonts w:hint="eastAsia"/>
              </w:rPr>
            </w:rPrChange>
          </w:rPr>
          <w:delText>）</w:delText>
        </w:r>
      </w:del>
      <w:del w:id="480" w:author="航航 李" w:date="2019-01-24T16:20:00Z">
        <w:r w:rsidRPr="00FF0C0C" w:rsidDel="00FF0C0C">
          <w:rPr>
            <w:rFonts w:ascii="Times New Roman" w:eastAsiaTheme="minorEastAsia" w:hAnsi="Times New Roman" w:hint="eastAsia"/>
            <w:sz w:val="24"/>
            <w:rPrChange w:id="481" w:author="航航 李" w:date="2019-01-24T16:21:00Z">
              <w:rPr>
                <w:rFonts w:hint="eastAsia"/>
              </w:rPr>
            </w:rPrChange>
          </w:rPr>
          <w:delText>低门槛</w:delText>
        </w:r>
      </w:del>
      <w:ins w:id="482" w:author="航航 李" w:date="2019-01-24T16:20:00Z">
        <w:r w:rsidR="00FF0C0C" w:rsidRPr="00FF0C0C">
          <w:rPr>
            <w:rFonts w:ascii="Times New Roman" w:eastAsiaTheme="minorEastAsia" w:hAnsi="Times New Roman" w:hint="eastAsia"/>
            <w:sz w:val="24"/>
            <w:rPrChange w:id="483" w:author="航航 李" w:date="2019-01-24T16:21:00Z">
              <w:rPr>
                <w:rFonts w:hint="eastAsia"/>
              </w:rPr>
            </w:rPrChange>
          </w:rPr>
          <w:t>高效性</w:t>
        </w:r>
      </w:ins>
      <w:r w:rsidRPr="00FF0C0C">
        <w:rPr>
          <w:rFonts w:ascii="Times New Roman" w:eastAsiaTheme="minorEastAsia" w:hAnsi="Times New Roman" w:hint="eastAsia"/>
          <w:sz w:val="24"/>
          <w:rPrChange w:id="484" w:author="航航 李" w:date="2019-01-24T16:21:00Z">
            <w:rPr>
              <w:rFonts w:hint="eastAsia"/>
            </w:rPr>
          </w:rPrChange>
        </w:rPr>
        <w:t>。</w:t>
      </w:r>
      <w:ins w:id="485" w:author="航航 李" w:date="2019-01-25T16:56:00Z">
        <w:r w:rsidR="001D2C7F">
          <w:rPr>
            <w:rFonts w:ascii="Times New Roman" w:eastAsiaTheme="minorEastAsia" w:hAnsi="Times New Roman" w:hint="eastAsia"/>
            <w:sz w:val="24"/>
          </w:rPr>
          <w:t>卷积神经网络具</w:t>
        </w:r>
        <w:bookmarkStart w:id="486" w:name="_GoBack"/>
        <w:bookmarkEnd w:id="486"/>
        <w:r w:rsidR="001D2C7F">
          <w:rPr>
            <w:rFonts w:ascii="Times New Roman" w:eastAsiaTheme="minorEastAsia" w:hAnsi="Times New Roman" w:hint="eastAsia"/>
            <w:sz w:val="24"/>
          </w:rPr>
          <w:t>有</w:t>
        </w:r>
        <w:r w:rsidR="00796A47">
          <w:rPr>
            <w:rFonts w:ascii="Times New Roman" w:eastAsiaTheme="minorEastAsia" w:hAnsi="Times New Roman" w:hint="eastAsia"/>
            <w:sz w:val="24"/>
          </w:rPr>
          <w:t>自动提取特征的功能，</w:t>
        </w:r>
      </w:ins>
      <w:ins w:id="487" w:author="航航 李" w:date="2019-01-25T17:05:00Z">
        <w:r w:rsidR="00BB5F7F">
          <w:rPr>
            <w:rFonts w:ascii="Times New Roman" w:eastAsiaTheme="minorEastAsia" w:hAnsi="Times New Roman" w:hint="eastAsia"/>
            <w:sz w:val="24"/>
          </w:rPr>
          <w:t>避免</w:t>
        </w:r>
      </w:ins>
      <w:ins w:id="488" w:author="航航 李" w:date="2019-01-25T17:06:00Z">
        <w:r w:rsidR="00BB5F7F">
          <w:rPr>
            <w:rFonts w:ascii="Times New Roman" w:eastAsiaTheme="minorEastAsia" w:hAnsi="Times New Roman" w:hint="eastAsia"/>
            <w:sz w:val="24"/>
          </w:rPr>
          <w:t>了</w:t>
        </w:r>
      </w:ins>
      <w:ins w:id="489" w:author="航航 李" w:date="2019-01-25T16:57:00Z">
        <w:r w:rsidR="00796A47">
          <w:rPr>
            <w:rFonts w:ascii="Times New Roman" w:eastAsiaTheme="minorEastAsia" w:hAnsi="Times New Roman" w:hint="eastAsia"/>
            <w:sz w:val="24"/>
          </w:rPr>
          <w:t>传统机器学习方法人工进行特征选择。</w:t>
        </w:r>
      </w:ins>
    </w:p>
    <w:p w:rsidR="00FF0C0C" w:rsidRDefault="00FF0C0C" w:rsidP="00FF0C0C">
      <w:pPr>
        <w:pStyle w:val="af0"/>
        <w:numPr>
          <w:ilvl w:val="0"/>
          <w:numId w:val="1"/>
        </w:numPr>
        <w:spacing w:line="360" w:lineRule="auto"/>
        <w:ind w:firstLineChars="0"/>
        <w:rPr>
          <w:ins w:id="490" w:author="航航 李" w:date="2019-01-24T19:29:00Z"/>
          <w:rFonts w:ascii="Times New Roman" w:eastAsiaTheme="minorEastAsia" w:hAnsi="Times New Roman"/>
          <w:sz w:val="24"/>
        </w:rPr>
      </w:pPr>
      <w:ins w:id="491" w:author="航航 李" w:date="2019-01-24T16:21:00Z">
        <w:r>
          <w:rPr>
            <w:rFonts w:ascii="Times New Roman" w:eastAsiaTheme="minorEastAsia" w:hAnsi="Times New Roman" w:hint="eastAsia"/>
            <w:sz w:val="24"/>
          </w:rPr>
          <w:t>泛化能力</w:t>
        </w:r>
      </w:ins>
      <w:ins w:id="492" w:author="航航 李" w:date="2019-01-25T16:56:00Z">
        <w:r w:rsidR="00C17316">
          <w:rPr>
            <w:rFonts w:ascii="Times New Roman" w:eastAsiaTheme="minorEastAsia" w:hAnsi="Times New Roman" w:hint="eastAsia"/>
            <w:sz w:val="24"/>
          </w:rPr>
          <w:t>强</w:t>
        </w:r>
      </w:ins>
      <w:ins w:id="493" w:author="航航 李" w:date="2019-01-24T16:21:00Z">
        <w:r>
          <w:rPr>
            <w:rFonts w:ascii="Times New Roman" w:eastAsiaTheme="minorEastAsia" w:hAnsi="Times New Roman" w:hint="eastAsia"/>
            <w:sz w:val="24"/>
          </w:rPr>
          <w:t>。</w:t>
        </w:r>
      </w:ins>
      <w:ins w:id="494" w:author="航航 李" w:date="2019-01-25T16:57:00Z">
        <w:r w:rsidR="00796A47">
          <w:rPr>
            <w:rFonts w:ascii="Times New Roman" w:eastAsiaTheme="minorEastAsia" w:hAnsi="Times New Roman" w:hint="eastAsia"/>
            <w:sz w:val="24"/>
          </w:rPr>
          <w:t>利用词嵌入技术可对词之间的相关性进行表示</w:t>
        </w:r>
      </w:ins>
    </w:p>
    <w:p w:rsidR="006626F6" w:rsidRPr="006626F6" w:rsidRDefault="006626F6">
      <w:pPr>
        <w:pStyle w:val="af0"/>
        <w:ind w:firstLine="480"/>
        <w:rPr>
          <w:ins w:id="495" w:author="航航 李" w:date="2019-01-24T19:29:00Z"/>
          <w:rFonts w:ascii="Times New Roman" w:eastAsiaTheme="minorEastAsia" w:hAnsi="Times New Roman"/>
          <w:sz w:val="24"/>
          <w:rPrChange w:id="496" w:author="航航 李" w:date="2019-01-24T19:29:00Z">
            <w:rPr>
              <w:ins w:id="497" w:author="航航 李" w:date="2019-01-24T19:29:00Z"/>
            </w:rPr>
          </w:rPrChange>
        </w:rPr>
        <w:pPrChange w:id="498" w:author="航航 李" w:date="2019-01-24T19:29:00Z">
          <w:pPr>
            <w:pStyle w:val="af0"/>
            <w:numPr>
              <w:numId w:val="1"/>
            </w:numPr>
            <w:spacing w:line="360" w:lineRule="auto"/>
            <w:ind w:left="1200" w:firstLineChars="0" w:hanging="720"/>
          </w:pPr>
        </w:pPrChange>
      </w:pPr>
    </w:p>
    <w:p w:rsidR="006626F6" w:rsidRPr="006626F6" w:rsidRDefault="006626F6">
      <w:pPr>
        <w:spacing w:line="360" w:lineRule="auto"/>
        <w:rPr>
          <w:ins w:id="499" w:author="航航 李" w:date="2019-01-24T16:21:00Z"/>
          <w:rFonts w:ascii="Times New Roman" w:eastAsiaTheme="minorEastAsia" w:hAnsi="Times New Roman"/>
          <w:sz w:val="24"/>
          <w:rPrChange w:id="500" w:author="航航 李" w:date="2019-01-24T19:29:00Z">
            <w:rPr>
              <w:ins w:id="501" w:author="航航 李" w:date="2019-01-24T16:21:00Z"/>
            </w:rPr>
          </w:rPrChange>
        </w:rPr>
        <w:pPrChange w:id="502" w:author="航航 李" w:date="2019-01-24T19:29:00Z">
          <w:pPr>
            <w:pStyle w:val="af0"/>
            <w:numPr>
              <w:numId w:val="1"/>
            </w:numPr>
            <w:spacing w:line="360" w:lineRule="auto"/>
            <w:ind w:left="1200" w:firstLineChars="0" w:hanging="720"/>
          </w:pPr>
        </w:pPrChange>
      </w:pPr>
    </w:p>
    <w:p w:rsidR="00D37919" w:rsidDel="006626F6" w:rsidRDefault="00FF0C0C" w:rsidP="00FF0C0C">
      <w:pPr>
        <w:pStyle w:val="af0"/>
        <w:numPr>
          <w:ilvl w:val="0"/>
          <w:numId w:val="1"/>
        </w:numPr>
        <w:spacing w:line="360" w:lineRule="auto"/>
        <w:ind w:firstLineChars="0"/>
        <w:rPr>
          <w:del w:id="503" w:author="航航 李" w:date="2019-01-24T16:23:00Z"/>
          <w:rFonts w:ascii="Times New Roman" w:eastAsiaTheme="minorEastAsia" w:hAnsi="Times New Roman"/>
          <w:sz w:val="24"/>
        </w:rPr>
      </w:pPr>
      <w:ins w:id="504" w:author="航航 李" w:date="2019-01-24T16:22:00Z">
        <w:r>
          <w:rPr>
            <w:rFonts w:ascii="Times New Roman" w:eastAsiaTheme="minorEastAsia" w:hAnsi="Times New Roman" w:hint="eastAsia"/>
            <w:sz w:val="24"/>
          </w:rPr>
          <w:t>低门槛。</w:t>
        </w:r>
      </w:ins>
      <w:ins w:id="505" w:author="航航 李" w:date="2019-01-25T17:01:00Z">
        <w:r w:rsidR="00796A47">
          <w:rPr>
            <w:rFonts w:ascii="Times New Roman" w:eastAsiaTheme="minorEastAsia" w:hAnsi="Times New Roman" w:hint="eastAsia"/>
            <w:sz w:val="24"/>
          </w:rPr>
          <w:t>用户无须关心数据的预处理、模型的构建与训练和参数等底层的细节</w:t>
        </w:r>
      </w:ins>
      <w:ins w:id="506" w:author="航航 李" w:date="2019-01-25T17:02:00Z">
        <w:r w:rsidR="00796A47">
          <w:rPr>
            <w:rFonts w:ascii="Times New Roman" w:eastAsiaTheme="minorEastAsia" w:hAnsi="Times New Roman" w:hint="eastAsia"/>
            <w:sz w:val="24"/>
          </w:rPr>
          <w:t>。可直接通过系统的</w:t>
        </w:r>
        <w:r w:rsidR="00796A47">
          <w:rPr>
            <w:rFonts w:ascii="Times New Roman" w:eastAsiaTheme="minorEastAsia" w:hAnsi="Times New Roman" w:hint="eastAsia"/>
            <w:sz w:val="24"/>
          </w:rPr>
          <w:t>web</w:t>
        </w:r>
        <w:r w:rsidR="00796A47">
          <w:rPr>
            <w:rFonts w:ascii="Times New Roman" w:eastAsiaTheme="minorEastAsia" w:hAnsi="Times New Roman" w:hint="eastAsia"/>
            <w:sz w:val="24"/>
          </w:rPr>
          <w:t>界面直观的查看对企业舆情情感分类的结果</w:t>
        </w:r>
      </w:ins>
      <w:ins w:id="507" w:author="航航 李" w:date="2019-01-25T17:06:00Z">
        <w:r w:rsidR="00137CCF">
          <w:rPr>
            <w:rFonts w:ascii="Times New Roman" w:eastAsiaTheme="minorEastAsia" w:hAnsi="Times New Roman" w:hint="eastAsia"/>
            <w:sz w:val="24"/>
          </w:rPr>
          <w:t>和分析结果，方便用户使用此</w:t>
        </w:r>
      </w:ins>
      <w:ins w:id="508" w:author="航航 李" w:date="2019-01-25T17:07:00Z">
        <w:r w:rsidR="00137CCF">
          <w:rPr>
            <w:rFonts w:ascii="Times New Roman" w:eastAsiaTheme="minorEastAsia" w:hAnsi="Times New Roman" w:hint="eastAsia"/>
            <w:sz w:val="24"/>
          </w:rPr>
          <w:t>模型</w:t>
        </w:r>
        <w:r w:rsidR="00203979">
          <w:rPr>
            <w:rFonts w:ascii="Times New Roman" w:eastAsiaTheme="minorEastAsia" w:hAnsi="Times New Roman" w:hint="eastAsia"/>
            <w:sz w:val="24"/>
          </w:rPr>
          <w:t>进行企业的舆情的</w:t>
        </w:r>
        <w:r w:rsidR="00544283">
          <w:rPr>
            <w:rFonts w:ascii="Times New Roman" w:eastAsiaTheme="minorEastAsia" w:hAnsi="Times New Roman" w:hint="eastAsia"/>
            <w:sz w:val="24"/>
          </w:rPr>
          <w:t>监测。</w:t>
        </w:r>
      </w:ins>
      <w:del w:id="509" w:author="航航 李" w:date="2019-01-24T16:23:00Z">
        <w:r w:rsidR="004A16DA" w:rsidRPr="00FF0C0C" w:rsidDel="00FF0C0C">
          <w:rPr>
            <w:rFonts w:ascii="Times New Roman" w:eastAsiaTheme="minorEastAsia" w:hAnsi="Times New Roman" w:hint="eastAsia"/>
            <w:sz w:val="24"/>
            <w:rPrChange w:id="510" w:author="航航 李" w:date="2019-01-24T16:22:00Z">
              <w:rPr>
                <w:rFonts w:hint="eastAsia"/>
              </w:rPr>
            </w:rPrChange>
          </w:rPr>
          <w:delText>由于本发明所述的</w:delText>
        </w:r>
        <w:r w:rsidR="004A16DA" w:rsidRPr="00FF0C0C" w:rsidDel="00FF0C0C">
          <w:rPr>
            <w:rFonts w:ascii="Times New Roman" w:eastAsiaTheme="minorEastAsia" w:hAnsi="Times New Roman"/>
            <w:sz w:val="24"/>
            <w:rPrChange w:id="511" w:author="航航 李" w:date="2019-01-24T16:22:00Z">
              <w:rPr/>
            </w:rPrChange>
          </w:rPr>
          <w:delText>Spark</w:delText>
        </w:r>
        <w:r w:rsidR="004A16DA" w:rsidRPr="00FF0C0C" w:rsidDel="00FF0C0C">
          <w:rPr>
            <w:rFonts w:ascii="Times New Roman" w:eastAsiaTheme="minorEastAsia" w:hAnsi="Times New Roman" w:hint="eastAsia"/>
            <w:sz w:val="24"/>
            <w:rPrChange w:id="512" w:author="航航 李" w:date="2019-01-24T16:22:00Z">
              <w:rPr>
                <w:rFonts w:hint="eastAsia"/>
              </w:rPr>
            </w:rPrChange>
          </w:rPr>
          <w:delText>平台</w:delText>
        </w:r>
        <w:r w:rsidR="004A16DA" w:rsidRPr="00FF0C0C" w:rsidDel="00FF0C0C">
          <w:rPr>
            <w:rFonts w:ascii="Times New Roman" w:eastAsiaTheme="minorEastAsia" w:hAnsi="Times New Roman"/>
            <w:sz w:val="24"/>
            <w:rPrChange w:id="513" w:author="航航 李" w:date="2019-01-24T16:22:00Z">
              <w:rPr/>
            </w:rPrChange>
          </w:rPr>
          <w:delText>Shuffle</w:delText>
        </w:r>
        <w:r w:rsidR="004A16DA" w:rsidRPr="00FF0C0C" w:rsidDel="00FF0C0C">
          <w:rPr>
            <w:rFonts w:ascii="Times New Roman" w:eastAsiaTheme="minorEastAsia" w:hAnsi="Times New Roman" w:hint="eastAsia"/>
            <w:sz w:val="24"/>
            <w:rPrChange w:id="514" w:author="航航 李" w:date="2019-01-24T16:22:00Z">
              <w:rPr>
                <w:rFonts w:hint="eastAsia"/>
              </w:rPr>
            </w:rPrChange>
          </w:rPr>
          <w:delText>过程压缩算法决策自动优化方法对最终用户来说是黑盒优化，用户无需了解底层细节，整个过程都是自动化完成的，对用户都是透明的。同时本发明通过</w:delText>
        </w:r>
        <w:r w:rsidR="004A16DA" w:rsidRPr="00FF0C0C" w:rsidDel="00FF0C0C">
          <w:rPr>
            <w:rFonts w:ascii="Times New Roman" w:eastAsiaTheme="minorEastAsia" w:hAnsi="Times New Roman"/>
            <w:sz w:val="24"/>
            <w:rPrChange w:id="515" w:author="航航 李" w:date="2019-01-24T16:22:00Z">
              <w:rPr/>
            </w:rPrChange>
          </w:rPr>
          <w:delText>Web</w:delText>
        </w:r>
        <w:r w:rsidR="004A16DA" w:rsidRPr="00FF0C0C" w:rsidDel="00FF0C0C">
          <w:rPr>
            <w:rFonts w:ascii="Times New Roman" w:eastAsiaTheme="minorEastAsia" w:hAnsi="Times New Roman" w:hint="eastAsia"/>
            <w:sz w:val="24"/>
            <w:rPrChange w:id="516" w:author="航航 李" w:date="2019-01-24T16:22:00Z">
              <w:rPr>
                <w:rFonts w:hint="eastAsia"/>
              </w:rPr>
            </w:rPrChange>
          </w:rPr>
          <w:delText>界面，将实验结果通过可视化的手段</w:delText>
        </w:r>
        <w:r w:rsidR="004A16DA" w:rsidRPr="00FF0C0C" w:rsidDel="00FF0C0C">
          <w:rPr>
            <w:rFonts w:ascii="Times New Roman" w:eastAsiaTheme="minorEastAsia" w:hAnsi="Times New Roman"/>
            <w:sz w:val="24"/>
            <w:rPrChange w:id="517" w:author="航航 李" w:date="2019-01-24T16:22:00Z">
              <w:rPr/>
            </w:rPrChange>
          </w:rPr>
          <w:delText xml:space="preserve"> </w:delText>
        </w:r>
        <w:r w:rsidR="004A16DA" w:rsidRPr="00FF0C0C" w:rsidDel="00FF0C0C">
          <w:rPr>
            <w:rFonts w:ascii="Times New Roman" w:eastAsiaTheme="minorEastAsia" w:hAnsi="Times New Roman" w:hint="eastAsia"/>
            <w:sz w:val="24"/>
            <w:rPrChange w:id="518" w:author="航航 李" w:date="2019-01-24T16:22:00Z">
              <w:rPr>
                <w:rFonts w:hint="eastAsia"/>
              </w:rPr>
            </w:rPrChange>
          </w:rPr>
          <w:delText>提供给用户，便于用户根据不同的结果选择最优配置方案，大大降低了用户的使用门槛。</w:delText>
        </w:r>
      </w:del>
    </w:p>
    <w:p w:rsidR="006626F6" w:rsidRPr="00FF0C0C" w:rsidRDefault="006626F6">
      <w:pPr>
        <w:pStyle w:val="af0"/>
        <w:numPr>
          <w:ilvl w:val="0"/>
          <w:numId w:val="1"/>
        </w:numPr>
        <w:spacing w:line="360" w:lineRule="auto"/>
        <w:ind w:firstLineChars="0"/>
        <w:rPr>
          <w:ins w:id="519" w:author="航航 李" w:date="2019-01-24T19:29:00Z"/>
          <w:rFonts w:ascii="Times New Roman" w:eastAsiaTheme="minorEastAsia" w:hAnsi="Times New Roman"/>
          <w:sz w:val="24"/>
          <w:rPrChange w:id="520" w:author="航航 李" w:date="2019-01-24T16:22:00Z">
            <w:rPr>
              <w:ins w:id="521" w:author="航航 李" w:date="2019-01-24T19:29:00Z"/>
            </w:rPr>
          </w:rPrChange>
        </w:rPr>
        <w:pPrChange w:id="522" w:author="航航 李" w:date="2019-01-24T16:23:00Z">
          <w:pPr>
            <w:spacing w:line="360" w:lineRule="auto"/>
            <w:ind w:firstLineChars="200" w:firstLine="420"/>
          </w:pPr>
        </w:pPrChange>
      </w:pPr>
    </w:p>
    <w:p w:rsidR="00D37919" w:rsidRPr="00F50C67" w:rsidDel="00FF0C0C" w:rsidRDefault="004A16DA">
      <w:pPr>
        <w:rPr>
          <w:del w:id="523" w:author="航航 李" w:date="2019-01-24T16:23:00Z"/>
          <w:rFonts w:ascii="Times New Roman" w:eastAsiaTheme="minorEastAsia" w:hAnsi="Times New Roman"/>
          <w:sz w:val="24"/>
          <w:rPrChange w:id="524" w:author="航航 李" w:date="2019-01-24T19:29:00Z">
            <w:rPr>
              <w:del w:id="525" w:author="航航 李" w:date="2019-01-24T16:23:00Z"/>
            </w:rPr>
          </w:rPrChange>
        </w:rPr>
        <w:pPrChange w:id="526" w:author="航航 李" w:date="2019-01-24T19:29:00Z">
          <w:pPr>
            <w:spacing w:line="360" w:lineRule="auto"/>
            <w:ind w:firstLineChars="200" w:firstLine="420"/>
          </w:pPr>
        </w:pPrChange>
      </w:pPr>
      <w:del w:id="527" w:author="航航 李" w:date="2019-01-24T16:23:00Z">
        <w:r w:rsidRPr="00F50C67" w:rsidDel="00FF0C0C">
          <w:rPr>
            <w:rFonts w:ascii="Times New Roman" w:eastAsiaTheme="minorEastAsia" w:hAnsi="Times New Roman" w:hint="eastAsia"/>
            <w:sz w:val="24"/>
            <w:rPrChange w:id="528" w:author="航航 李" w:date="2019-01-24T19:29:00Z">
              <w:rPr>
                <w:rFonts w:hint="eastAsia"/>
              </w:rPr>
            </w:rPrChange>
          </w:rPr>
          <w:delText>（</w:delText>
        </w:r>
        <w:r w:rsidRPr="00F50C67" w:rsidDel="00FF0C0C">
          <w:rPr>
            <w:rFonts w:ascii="Times New Roman" w:eastAsiaTheme="minorEastAsia" w:hAnsi="Times New Roman"/>
            <w:sz w:val="24"/>
            <w:rPrChange w:id="529" w:author="航航 李" w:date="2019-01-24T19:29:00Z">
              <w:rPr/>
            </w:rPrChange>
          </w:rPr>
          <w:delText>2</w:delText>
        </w:r>
        <w:r w:rsidRPr="00F50C67" w:rsidDel="00FF0C0C">
          <w:rPr>
            <w:rFonts w:ascii="Times New Roman" w:eastAsiaTheme="minorEastAsia" w:hAnsi="Times New Roman" w:hint="eastAsia"/>
            <w:sz w:val="24"/>
            <w:rPrChange w:id="530" w:author="航航 李" w:date="2019-01-24T19:29:00Z">
              <w:rPr>
                <w:rFonts w:hint="eastAsia"/>
              </w:rPr>
            </w:rPrChange>
          </w:rPr>
          <w:delText>）具有针对性，准确性高。本发明不同于现阶段多数的</w:delText>
        </w:r>
        <w:r w:rsidRPr="00F50C67" w:rsidDel="00FF0C0C">
          <w:rPr>
            <w:rFonts w:ascii="Times New Roman" w:eastAsiaTheme="minorEastAsia" w:hAnsi="Times New Roman"/>
            <w:sz w:val="24"/>
            <w:rPrChange w:id="531" w:author="航航 李" w:date="2019-01-24T19:29:00Z">
              <w:rPr/>
            </w:rPrChange>
          </w:rPr>
          <w:delText>Spark</w:delText>
        </w:r>
        <w:r w:rsidRPr="00F50C67" w:rsidDel="00FF0C0C">
          <w:rPr>
            <w:rFonts w:ascii="Times New Roman" w:eastAsiaTheme="minorEastAsia" w:hAnsi="Times New Roman" w:hint="eastAsia"/>
            <w:sz w:val="24"/>
            <w:rPrChange w:id="532" w:author="航航 李" w:date="2019-01-24T19:29:00Z">
              <w:rPr>
                <w:rFonts w:hint="eastAsia"/>
              </w:rPr>
            </w:rPrChange>
          </w:rPr>
          <w:delText>平台的优化方式，具有很强的针对性和准确性。现阶段</w:delText>
        </w:r>
        <w:r w:rsidRPr="00F50C67" w:rsidDel="00FF0C0C">
          <w:rPr>
            <w:rFonts w:ascii="Times New Roman" w:eastAsiaTheme="minorEastAsia" w:hAnsi="Times New Roman"/>
            <w:sz w:val="24"/>
            <w:rPrChange w:id="533" w:author="航航 李" w:date="2019-01-24T19:29:00Z">
              <w:rPr/>
            </w:rPrChange>
          </w:rPr>
          <w:delText>Spark</w:delText>
        </w:r>
        <w:r w:rsidRPr="00F50C67" w:rsidDel="00FF0C0C">
          <w:rPr>
            <w:rFonts w:ascii="Times New Roman" w:eastAsiaTheme="minorEastAsia" w:hAnsi="Times New Roman" w:hint="eastAsia"/>
            <w:sz w:val="24"/>
            <w:rPrChange w:id="534" w:author="航航 李" w:date="2019-01-24T19:29:00Z">
              <w:rPr>
                <w:rFonts w:hint="eastAsia"/>
              </w:rPr>
            </w:rPrChange>
          </w:rPr>
          <w:delText>平台的优化方式都是采用机器学习等方法对</w:delText>
        </w:r>
        <w:r w:rsidRPr="00F50C67" w:rsidDel="00FF0C0C">
          <w:rPr>
            <w:rFonts w:ascii="Times New Roman" w:eastAsiaTheme="minorEastAsia" w:hAnsi="Times New Roman"/>
            <w:sz w:val="24"/>
            <w:rPrChange w:id="535" w:author="航航 李" w:date="2019-01-24T19:29:00Z">
              <w:rPr/>
            </w:rPrChange>
          </w:rPr>
          <w:delText>Spark</w:delText>
        </w:r>
        <w:r w:rsidRPr="00F50C67" w:rsidDel="00FF0C0C">
          <w:rPr>
            <w:rFonts w:ascii="Times New Roman" w:eastAsiaTheme="minorEastAsia" w:hAnsi="Times New Roman" w:hint="eastAsia"/>
            <w:sz w:val="24"/>
            <w:rPrChange w:id="536" w:author="航航 李" w:date="2019-01-24T19:29:00Z">
              <w:rPr>
                <w:rFonts w:hint="eastAsia"/>
              </w:rPr>
            </w:rPrChange>
          </w:rPr>
          <w:delText>平台多数的配置参数进行们迭代循环测试以寻找最佳配置组合，该方法在参数的选择方式上多数依靠研究者的经验选取，因此准确性有待提高。本发明针对</w:delText>
        </w:r>
        <w:r w:rsidRPr="00F50C67" w:rsidDel="00FF0C0C">
          <w:rPr>
            <w:rFonts w:ascii="Times New Roman" w:eastAsiaTheme="minorEastAsia" w:hAnsi="Times New Roman"/>
            <w:sz w:val="24"/>
            <w:rPrChange w:id="537" w:author="航航 李" w:date="2019-01-24T19:29:00Z">
              <w:rPr/>
            </w:rPrChange>
          </w:rPr>
          <w:delText>Spark</w:delText>
        </w:r>
        <w:r w:rsidRPr="00F50C67" w:rsidDel="00FF0C0C">
          <w:rPr>
            <w:rFonts w:ascii="Times New Roman" w:eastAsiaTheme="minorEastAsia" w:hAnsi="Times New Roman" w:hint="eastAsia"/>
            <w:sz w:val="24"/>
            <w:rPrChange w:id="538" w:author="航航 李" w:date="2019-01-24T19:29:00Z">
              <w:rPr>
                <w:rFonts w:hint="eastAsia"/>
              </w:rPr>
            </w:rPrChange>
          </w:rPr>
          <w:delText>平台中最容易引起运行瓶颈的</w:delText>
        </w:r>
        <w:r w:rsidRPr="00F50C67" w:rsidDel="00FF0C0C">
          <w:rPr>
            <w:rFonts w:ascii="Times New Roman" w:eastAsiaTheme="minorEastAsia" w:hAnsi="Times New Roman"/>
            <w:sz w:val="24"/>
            <w:rPrChange w:id="539" w:author="航航 李" w:date="2019-01-24T19:29:00Z">
              <w:rPr/>
            </w:rPrChange>
          </w:rPr>
          <w:delText>Shuffle</w:delText>
        </w:r>
        <w:r w:rsidRPr="00F50C67" w:rsidDel="00FF0C0C">
          <w:rPr>
            <w:rFonts w:ascii="Times New Roman" w:eastAsiaTheme="minorEastAsia" w:hAnsi="Times New Roman" w:hint="eastAsia"/>
            <w:sz w:val="24"/>
            <w:rPrChange w:id="540" w:author="航航 李" w:date="2019-01-24T19:29:00Z">
              <w:rPr>
                <w:rFonts w:hint="eastAsia"/>
              </w:rPr>
            </w:rPrChange>
          </w:rPr>
          <w:delText>过程下手，针对其中时间消耗最关键因素</w:delText>
        </w:r>
        <w:r w:rsidRPr="00F50C67" w:rsidDel="00FF0C0C">
          <w:rPr>
            <w:rFonts w:ascii="Times New Roman" w:eastAsiaTheme="minorEastAsia" w:hAnsi="Times New Roman"/>
            <w:sz w:val="24"/>
            <w:rPrChange w:id="541" w:author="航航 李" w:date="2019-01-24T19:29:00Z">
              <w:rPr/>
            </w:rPrChange>
          </w:rPr>
          <w:delText>——</w:delText>
        </w:r>
        <w:r w:rsidRPr="00F50C67" w:rsidDel="00FF0C0C">
          <w:rPr>
            <w:rFonts w:ascii="Times New Roman" w:eastAsiaTheme="minorEastAsia" w:hAnsi="Times New Roman" w:hint="eastAsia"/>
            <w:sz w:val="24"/>
            <w:rPrChange w:id="542" w:author="航航 李" w:date="2019-01-24T19:29:00Z">
              <w:rPr>
                <w:rFonts w:hint="eastAsia"/>
              </w:rPr>
            </w:rPrChange>
          </w:rPr>
          <w:delText>压缩算法的配置选择作为出发点，准确抽取</w:delText>
        </w:r>
        <w:r w:rsidRPr="00F50C67" w:rsidDel="00FF0C0C">
          <w:rPr>
            <w:rFonts w:ascii="Times New Roman" w:eastAsiaTheme="minorEastAsia" w:hAnsi="Times New Roman"/>
            <w:sz w:val="24"/>
            <w:rPrChange w:id="543" w:author="航航 李" w:date="2019-01-24T19:29:00Z">
              <w:rPr/>
            </w:rPrChange>
          </w:rPr>
          <w:delText xml:space="preserve">Spark </w:delText>
        </w:r>
        <w:r w:rsidRPr="00F50C67" w:rsidDel="00FF0C0C">
          <w:rPr>
            <w:rFonts w:ascii="Times New Roman" w:eastAsiaTheme="minorEastAsia" w:hAnsi="Times New Roman" w:hint="eastAsia"/>
            <w:sz w:val="24"/>
            <w:rPrChange w:id="544" w:author="航航 李" w:date="2019-01-24T19:29:00Z">
              <w:rPr>
                <w:rFonts w:hint="eastAsia"/>
              </w:rPr>
            </w:rPrChange>
          </w:rPr>
          <w:delText>平台</w:delText>
        </w:r>
        <w:r w:rsidRPr="00F50C67" w:rsidDel="00FF0C0C">
          <w:rPr>
            <w:rFonts w:ascii="Times New Roman" w:eastAsiaTheme="minorEastAsia" w:hAnsi="Times New Roman"/>
            <w:sz w:val="24"/>
            <w:rPrChange w:id="545" w:author="航航 李" w:date="2019-01-24T19:29:00Z">
              <w:rPr/>
            </w:rPrChange>
          </w:rPr>
          <w:delText>Shuffle</w:delText>
        </w:r>
        <w:r w:rsidRPr="00F50C67" w:rsidDel="00FF0C0C">
          <w:rPr>
            <w:rFonts w:ascii="Times New Roman" w:eastAsiaTheme="minorEastAsia" w:hAnsi="Times New Roman" w:hint="eastAsia"/>
            <w:sz w:val="24"/>
            <w:rPrChange w:id="546" w:author="航航 李" w:date="2019-01-24T19:29:00Z">
              <w:rPr>
                <w:rFonts w:hint="eastAsia"/>
              </w:rPr>
            </w:rPrChange>
          </w:rPr>
          <w:delText>过程的核心计算方法，提供给用户一个基于开销的压缩算法决策模型，使得用户可以在运行实际负载前，可以花费较少的时间，获得</w:delText>
        </w:r>
        <w:r w:rsidRPr="00F50C67" w:rsidDel="00FF0C0C">
          <w:rPr>
            <w:rFonts w:ascii="Times New Roman" w:eastAsiaTheme="minorEastAsia" w:hAnsi="Times New Roman"/>
            <w:sz w:val="24"/>
            <w:rPrChange w:id="547" w:author="航航 李" w:date="2019-01-24T19:29:00Z">
              <w:rPr/>
            </w:rPrChange>
          </w:rPr>
          <w:delText>Shuffle</w:delText>
        </w:r>
        <w:r w:rsidRPr="00F50C67" w:rsidDel="00FF0C0C">
          <w:rPr>
            <w:rFonts w:ascii="Times New Roman" w:eastAsiaTheme="minorEastAsia" w:hAnsi="Times New Roman" w:hint="eastAsia"/>
            <w:sz w:val="24"/>
            <w:rPrChange w:id="548" w:author="航航 李" w:date="2019-01-24T19:29:00Z">
              <w:rPr>
                <w:rFonts w:hint="eastAsia"/>
              </w:rPr>
            </w:rPrChange>
          </w:rPr>
          <w:delText>过程压缩相关的最佳配置组合。避免性能瓶颈，最大化</w:delText>
        </w:r>
        <w:r w:rsidRPr="00F50C67" w:rsidDel="00FF0C0C">
          <w:rPr>
            <w:rFonts w:ascii="Times New Roman" w:eastAsiaTheme="minorEastAsia" w:hAnsi="Times New Roman"/>
            <w:sz w:val="24"/>
            <w:rPrChange w:id="549" w:author="航航 李" w:date="2019-01-24T19:29:00Z">
              <w:rPr/>
            </w:rPrChange>
          </w:rPr>
          <w:delText>Spark</w:delText>
        </w:r>
        <w:r w:rsidRPr="00F50C67" w:rsidDel="00FF0C0C">
          <w:rPr>
            <w:rFonts w:ascii="Times New Roman" w:eastAsiaTheme="minorEastAsia" w:hAnsi="Times New Roman" w:hint="eastAsia"/>
            <w:sz w:val="24"/>
            <w:rPrChange w:id="550" w:author="航航 李" w:date="2019-01-24T19:29:00Z">
              <w:rPr>
                <w:rFonts w:hint="eastAsia"/>
              </w:rPr>
            </w:rPrChange>
          </w:rPr>
          <w:delText>平台性能。</w:delText>
        </w:r>
      </w:del>
    </w:p>
    <w:p w:rsidR="00D37919" w:rsidDel="00FF0C0C" w:rsidRDefault="004A16DA">
      <w:pPr>
        <w:rPr>
          <w:del w:id="551" w:author="航航 李" w:date="2019-01-24T16:23:00Z"/>
        </w:rPr>
        <w:pPrChange w:id="552" w:author="航航 李" w:date="2019-01-24T19:29:00Z">
          <w:pPr>
            <w:spacing w:line="360" w:lineRule="auto"/>
            <w:ind w:firstLineChars="200" w:firstLine="420"/>
          </w:pPr>
        </w:pPrChange>
      </w:pPr>
      <w:del w:id="553" w:author="航航 李" w:date="2019-01-24T16:23:00Z">
        <w:r w:rsidDel="00FF0C0C">
          <w:delText>（</w:delText>
        </w:r>
        <w:r w:rsidDel="00FF0C0C">
          <w:delText>3</w:delText>
        </w:r>
        <w:r w:rsidDel="00FF0C0C">
          <w:delText>）保证了</w:delText>
        </w:r>
        <w:r w:rsidDel="00FF0C0C">
          <w:delText>Spark</w:delText>
        </w:r>
        <w:r w:rsidDel="00FF0C0C">
          <w:delText>平台的稳定性，具有可扩展性。由于本方法无需修改</w:delText>
        </w:r>
        <w:r w:rsidDel="00FF0C0C">
          <w:delText>Spark</w:delText>
        </w:r>
        <w:r w:rsidDel="00FF0C0C">
          <w:delText>源代码，所以保证了</w:delText>
        </w:r>
        <w:r w:rsidDel="00FF0C0C">
          <w:delText>Spark</w:delText>
        </w:r>
        <w:r w:rsidDel="00FF0C0C">
          <w:delText>平台的稳定性，同时也不会增加系统的复杂性。同时由于不需要修改</w:delText>
        </w:r>
        <w:r w:rsidDel="00FF0C0C">
          <w:delText>Spark</w:delText>
        </w:r>
        <w:r w:rsidDel="00FF0C0C">
          <w:delText>源代码，甚至不依赖于具体的</w:delText>
        </w:r>
        <w:r w:rsidDel="00FF0C0C">
          <w:delText>Spark</w:delText>
        </w:r>
        <w:r w:rsidDel="00FF0C0C">
          <w:delText>版本，可以应用于不同规模、不同版本的</w:delText>
        </w:r>
        <w:r w:rsidDel="00FF0C0C">
          <w:delText>Spark</w:delText>
        </w:r>
        <w:r w:rsidDel="00FF0C0C">
          <w:delText>平台。同时，</w:delText>
        </w:r>
        <w:r w:rsidDel="00FF0C0C">
          <w:delText>Hadoop MapReduce</w:delText>
        </w:r>
        <w:r w:rsidDel="00FF0C0C">
          <w:delText>的</w:delText>
        </w:r>
        <w:r w:rsidDel="00FF0C0C">
          <w:delText>Shuffle</w:delText>
        </w:r>
        <w:r w:rsidDel="00FF0C0C">
          <w:delText>机制与</w:delText>
        </w:r>
        <w:r w:rsidDel="00FF0C0C">
          <w:delText>Spark</w:delText>
        </w:r>
        <w:r w:rsidDel="00FF0C0C">
          <w:delText>的</w:delText>
        </w:r>
        <w:r w:rsidDel="00FF0C0C">
          <w:delText>Shuffle</w:delText>
        </w:r>
        <w:r w:rsidDel="00FF0C0C">
          <w:delText>机制具有相似的执行原理，本发明可以在略加修改的基础上，应用在</w:delText>
        </w:r>
        <w:r w:rsidDel="00FF0C0C">
          <w:delText>Hadoop MapReduce</w:delText>
        </w:r>
        <w:r w:rsidDel="00FF0C0C">
          <w:delText>的</w:delText>
        </w:r>
        <w:r w:rsidDel="00FF0C0C">
          <w:delText>Shuffle</w:delText>
        </w:r>
        <w:r w:rsidDel="00FF0C0C">
          <w:delText>过程优化，因此具有良好的可扩展性。</w:delText>
        </w:r>
      </w:del>
    </w:p>
    <w:p w:rsidR="00D37919" w:rsidDel="00FF0C0C" w:rsidRDefault="004A16DA">
      <w:pPr>
        <w:rPr>
          <w:del w:id="554" w:author="航航 李" w:date="2019-01-24T16:23:00Z"/>
        </w:rPr>
        <w:pPrChange w:id="555" w:author="航航 李" w:date="2019-01-24T19:29:00Z">
          <w:pPr>
            <w:spacing w:line="360" w:lineRule="auto"/>
            <w:ind w:firstLineChars="200" w:firstLine="420"/>
          </w:pPr>
        </w:pPrChange>
      </w:pPr>
      <w:del w:id="556" w:author="航航 李" w:date="2019-01-24T16:23:00Z">
        <w:r w:rsidDel="00FF0C0C">
          <w:delText>（</w:delText>
        </w:r>
        <w:r w:rsidDel="00FF0C0C">
          <w:delText>4</w:delText>
        </w:r>
        <w:r w:rsidDel="00FF0C0C">
          <w:delText>）高效率和低成本。因为本发明是在基于开销的</w:delText>
        </w:r>
        <w:r w:rsidDel="00FF0C0C">
          <w:delText>Spark</w:delText>
        </w:r>
        <w:r w:rsidDel="00FF0C0C">
          <w:delText>性能模型之上，对</w:delText>
        </w:r>
        <w:r w:rsidDel="00FF0C0C">
          <w:delText>Spark</w:delText>
        </w:r>
        <w:r w:rsidDel="00FF0C0C">
          <w:delText>平台的</w:delText>
        </w:r>
        <w:r w:rsidDel="00FF0C0C">
          <w:delText>Shuffle</w:delText>
        </w:r>
        <w:r w:rsidDel="00FF0C0C">
          <w:delText>过程中压缩算法决策相关的不同配置组合进行收益对比，从而根据收益排序对比得到最佳配置组合，整个过程无需执行实际负载，因此在成本上具有明显优势。同时本发明中的模型通过提高预测计算公式的准确性来节省整个模型的执行时间，避免枚举执行全部可能的参数配置，因此具有很高的效率优势。</w:delText>
        </w:r>
      </w:del>
    </w:p>
    <w:p w:rsidR="00D37919" w:rsidDel="00681055" w:rsidRDefault="00D37919">
      <w:pPr>
        <w:rPr>
          <w:del w:id="557" w:author="航航 李" w:date="2019-01-25T17:07:00Z"/>
        </w:rPr>
        <w:pPrChange w:id="558" w:author="航航 李" w:date="2019-01-24T19:29:00Z">
          <w:pPr>
            <w:spacing w:line="360" w:lineRule="auto"/>
          </w:pPr>
        </w:pPrChange>
      </w:pPr>
    </w:p>
    <w:p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附图说明</w:t>
      </w:r>
    </w:p>
    <w:p w:rsidR="00D37919" w:rsidRDefault="004A16DA">
      <w:pPr>
        <w:spacing w:line="360" w:lineRule="auto"/>
        <w:ind w:firstLineChars="200" w:firstLine="480"/>
        <w:rPr>
          <w:ins w:id="559" w:author="航航 李" w:date="2019-01-24T16:25:00Z"/>
          <w:rFonts w:ascii="Times New Roman" w:eastAsiaTheme="minorEastAsia" w:hAnsi="Times New Roman"/>
          <w:sz w:val="24"/>
        </w:rPr>
      </w:pPr>
      <w:r>
        <w:rPr>
          <w:rFonts w:ascii="Times New Roman" w:eastAsiaTheme="minorEastAsia" w:hAnsi="Times New Roman"/>
          <w:sz w:val="24"/>
        </w:rPr>
        <w:t>图</w:t>
      </w:r>
      <w:r>
        <w:rPr>
          <w:rFonts w:ascii="Times New Roman" w:eastAsiaTheme="minorEastAsia" w:hAnsi="Times New Roman"/>
          <w:sz w:val="24"/>
        </w:rPr>
        <w:t>1</w:t>
      </w:r>
      <w:r>
        <w:rPr>
          <w:rFonts w:ascii="Times New Roman" w:eastAsiaTheme="minorEastAsia" w:hAnsi="Times New Roman"/>
          <w:sz w:val="24"/>
        </w:rPr>
        <w:t>为本发明方法的</w:t>
      </w:r>
      <w:ins w:id="560" w:author="航航 李" w:date="2019-01-24T16:24:00Z">
        <w:r w:rsidR="00AC4ACD">
          <w:rPr>
            <w:rFonts w:ascii="Times New Roman" w:eastAsiaTheme="minorEastAsia" w:hAnsi="Times New Roman" w:hint="eastAsia"/>
            <w:sz w:val="24"/>
          </w:rPr>
          <w:t>卷积神经</w:t>
        </w:r>
      </w:ins>
      <w:ins w:id="561" w:author="航航 李" w:date="2019-01-24T16:25:00Z">
        <w:r w:rsidR="00AC4ACD">
          <w:rPr>
            <w:rFonts w:ascii="Times New Roman" w:eastAsiaTheme="minorEastAsia" w:hAnsi="Times New Roman" w:hint="eastAsia"/>
            <w:sz w:val="24"/>
          </w:rPr>
          <w:t>网络</w:t>
        </w:r>
      </w:ins>
      <w:del w:id="562" w:author="航航 李" w:date="2019-01-24T16:25:00Z">
        <w:r w:rsidDel="00AC4ACD">
          <w:rPr>
            <w:rFonts w:ascii="Times New Roman" w:eastAsiaTheme="minorEastAsia" w:hAnsi="Times New Roman"/>
            <w:sz w:val="24"/>
          </w:rPr>
          <w:delText>架构</w:delText>
        </w:r>
      </w:del>
      <w:ins w:id="563" w:author="航航 李" w:date="2019-01-24T16:25:00Z">
        <w:r w:rsidR="00AC4ACD">
          <w:rPr>
            <w:rFonts w:ascii="Times New Roman" w:eastAsiaTheme="minorEastAsia" w:hAnsi="Times New Roman" w:hint="eastAsia"/>
            <w:sz w:val="24"/>
          </w:rPr>
          <w:t>模型</w:t>
        </w:r>
      </w:ins>
      <w:r>
        <w:rPr>
          <w:rFonts w:ascii="Times New Roman" w:eastAsiaTheme="minorEastAsia" w:hAnsi="Times New Roman"/>
          <w:sz w:val="24"/>
        </w:rPr>
        <w:t>图；</w:t>
      </w:r>
    </w:p>
    <w:p w:rsidR="005059B3" w:rsidRDefault="005059B3">
      <w:pPr>
        <w:spacing w:line="360" w:lineRule="auto"/>
        <w:ind w:firstLineChars="200" w:firstLine="480"/>
        <w:rPr>
          <w:rFonts w:ascii="Times New Roman" w:eastAsiaTheme="minorEastAsia" w:hAnsi="Times New Roman"/>
          <w:sz w:val="24"/>
        </w:rPr>
      </w:pPr>
      <w:ins w:id="564" w:author="航航 李" w:date="2019-01-24T16:25:00Z">
        <w:r>
          <w:rPr>
            <w:rFonts w:ascii="Times New Roman" w:eastAsiaTheme="minorEastAsia" w:hAnsi="Times New Roman"/>
            <w:sz w:val="24"/>
          </w:rPr>
          <w:t>图</w:t>
        </w:r>
      </w:ins>
      <w:ins w:id="565" w:author="航航 李" w:date="2019-01-24T16:26:00Z">
        <w:r>
          <w:rPr>
            <w:rFonts w:ascii="Times New Roman" w:eastAsiaTheme="minorEastAsia" w:hAnsi="Times New Roman"/>
            <w:sz w:val="24"/>
          </w:rPr>
          <w:t>2</w:t>
        </w:r>
      </w:ins>
      <w:ins w:id="566" w:author="航航 李" w:date="2019-01-24T16:25:00Z">
        <w:r>
          <w:rPr>
            <w:rFonts w:ascii="Times New Roman" w:eastAsiaTheme="minorEastAsia" w:hAnsi="Times New Roman"/>
            <w:sz w:val="24"/>
          </w:rPr>
          <w:t>为本</w:t>
        </w:r>
      </w:ins>
      <w:ins w:id="567" w:author="航航 李" w:date="2019-01-24T16:26:00Z">
        <w:r w:rsidR="00F161E1">
          <w:rPr>
            <w:rFonts w:ascii="Times New Roman" w:eastAsiaTheme="minorEastAsia" w:hAnsi="Times New Roman" w:hint="eastAsia"/>
            <w:sz w:val="24"/>
          </w:rPr>
          <w:t>发明</w:t>
        </w:r>
        <w:r>
          <w:rPr>
            <w:rFonts w:ascii="Times New Roman" w:eastAsiaTheme="minorEastAsia" w:hAnsi="Times New Roman" w:hint="eastAsia"/>
            <w:sz w:val="24"/>
          </w:rPr>
          <w:t>词</w:t>
        </w:r>
        <w:r w:rsidR="00663B5A">
          <w:rPr>
            <w:rFonts w:ascii="Times New Roman" w:eastAsiaTheme="minorEastAsia" w:hAnsi="Times New Roman" w:hint="eastAsia"/>
            <w:sz w:val="24"/>
          </w:rPr>
          <w:t>向量</w:t>
        </w:r>
        <w:r>
          <w:rPr>
            <w:rFonts w:ascii="Times New Roman" w:eastAsiaTheme="minorEastAsia" w:hAnsi="Times New Roman" w:hint="eastAsia"/>
            <w:sz w:val="24"/>
          </w:rPr>
          <w:t>机制图</w:t>
        </w:r>
      </w:ins>
      <w:ins w:id="568" w:author="航航 李" w:date="2019-01-24T16:25:00Z">
        <w:r>
          <w:rPr>
            <w:rFonts w:ascii="Times New Roman" w:eastAsiaTheme="minorEastAsia" w:hAnsi="Times New Roman"/>
            <w:sz w:val="24"/>
          </w:rPr>
          <w:t>；</w:t>
        </w:r>
      </w:ins>
    </w:p>
    <w:p w:rsidR="00D37919" w:rsidRDefault="004A16DA">
      <w:pPr>
        <w:spacing w:line="360" w:lineRule="auto"/>
        <w:ind w:firstLineChars="200" w:firstLine="480"/>
        <w:rPr>
          <w:ins w:id="569" w:author="航航 李" w:date="2019-01-24T16:54:00Z"/>
          <w:rFonts w:ascii="Times New Roman" w:eastAsiaTheme="minorEastAsia" w:hAnsi="Times New Roman"/>
          <w:sz w:val="24"/>
        </w:rPr>
      </w:pPr>
      <w:r>
        <w:rPr>
          <w:rFonts w:ascii="Times New Roman" w:eastAsiaTheme="minorEastAsia" w:hAnsi="Times New Roman"/>
          <w:sz w:val="24"/>
        </w:rPr>
        <w:t>图</w:t>
      </w:r>
      <w:del w:id="570" w:author="航航 李" w:date="2019-01-24T16:26:00Z">
        <w:r w:rsidDel="005059B3">
          <w:rPr>
            <w:rFonts w:ascii="Times New Roman" w:eastAsiaTheme="minorEastAsia" w:hAnsi="Times New Roman"/>
            <w:sz w:val="24"/>
          </w:rPr>
          <w:delText>2</w:delText>
        </w:r>
      </w:del>
      <w:ins w:id="571" w:author="航航 李" w:date="2019-01-24T16:26:00Z">
        <w:r w:rsidR="005059B3">
          <w:rPr>
            <w:rFonts w:ascii="Times New Roman" w:eastAsiaTheme="minorEastAsia" w:hAnsi="Times New Roman"/>
            <w:sz w:val="24"/>
          </w:rPr>
          <w:t>3</w:t>
        </w:r>
      </w:ins>
      <w:r>
        <w:rPr>
          <w:rFonts w:ascii="Times New Roman" w:eastAsiaTheme="minorEastAsia" w:hAnsi="Times New Roman"/>
          <w:sz w:val="24"/>
        </w:rPr>
        <w:t>为本发明的整体流程图；</w:t>
      </w:r>
      <w:del w:id="572" w:author="航航 李" w:date="2019-01-24T16:25:00Z">
        <w:r w:rsidDel="005059B3">
          <w:rPr>
            <w:rFonts w:ascii="Times New Roman" w:eastAsiaTheme="minorEastAsia" w:hAnsi="Times New Roman"/>
            <w:sz w:val="24"/>
          </w:rPr>
          <w:delText xml:space="preserve"> </w:delText>
        </w:r>
      </w:del>
    </w:p>
    <w:p w:rsidR="00526853" w:rsidRPr="00F26218" w:rsidDel="00F26218" w:rsidRDefault="00526853">
      <w:pPr>
        <w:spacing w:line="360" w:lineRule="auto"/>
        <w:ind w:firstLineChars="200" w:firstLine="480"/>
        <w:rPr>
          <w:del w:id="573" w:author="航航 李" w:date="2019-01-25T16:25:00Z"/>
          <w:rFonts w:ascii="Times New Roman" w:eastAsiaTheme="minorEastAsia" w:hAnsi="Times New Roman"/>
          <w:sz w:val="24"/>
        </w:rPr>
      </w:pPr>
    </w:p>
    <w:p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图</w:t>
      </w:r>
      <w:del w:id="574" w:author="航航 李" w:date="2019-01-24T16:25:00Z">
        <w:r w:rsidDel="005059B3">
          <w:rPr>
            <w:rFonts w:ascii="Times New Roman" w:eastAsiaTheme="minorEastAsia" w:hAnsi="Times New Roman"/>
            <w:sz w:val="24"/>
          </w:rPr>
          <w:delText>3</w:delText>
        </w:r>
      </w:del>
      <w:ins w:id="575" w:author="航航 李" w:date="2019-01-24T16:25:00Z">
        <w:r w:rsidR="005059B3">
          <w:rPr>
            <w:rFonts w:ascii="Times New Roman" w:eastAsiaTheme="minorEastAsia" w:hAnsi="Times New Roman"/>
            <w:sz w:val="24"/>
          </w:rPr>
          <w:t>4</w:t>
        </w:r>
      </w:ins>
      <w:r>
        <w:rPr>
          <w:rFonts w:ascii="Times New Roman" w:eastAsiaTheme="minorEastAsia" w:hAnsi="Times New Roman"/>
          <w:sz w:val="24"/>
        </w:rPr>
        <w:t>为</w:t>
      </w:r>
      <w:r>
        <w:rPr>
          <w:rFonts w:ascii="Times New Roman" w:eastAsiaTheme="minorEastAsia" w:hAnsi="Times New Roman"/>
          <w:sz w:val="24"/>
        </w:rPr>
        <w:t xml:space="preserve"> </w:t>
      </w:r>
      <w:del w:id="576" w:author="航航 李" w:date="2019-01-24T16:24:00Z">
        <w:r w:rsidDel="00D85CC7">
          <w:rPr>
            <w:rFonts w:ascii="Times New Roman" w:eastAsiaTheme="minorEastAsia" w:hAnsi="Times New Roman" w:hint="eastAsia"/>
            <w:sz w:val="24"/>
          </w:rPr>
          <w:delText>RDD</w:delText>
        </w:r>
        <w:r w:rsidDel="00D85CC7">
          <w:rPr>
            <w:rFonts w:ascii="Times New Roman" w:eastAsiaTheme="minorEastAsia" w:hAnsi="Times New Roman" w:hint="eastAsia"/>
            <w:sz w:val="24"/>
          </w:rPr>
          <w:delText>转换、</w:delText>
        </w:r>
        <w:r w:rsidDel="00D85CC7">
          <w:rPr>
            <w:rFonts w:ascii="Times New Roman" w:eastAsiaTheme="minorEastAsia" w:hAnsi="Times New Roman" w:hint="eastAsia"/>
            <w:sz w:val="24"/>
          </w:rPr>
          <w:delText>Stage</w:delText>
        </w:r>
        <w:r w:rsidDel="00D85CC7">
          <w:rPr>
            <w:rFonts w:ascii="Times New Roman" w:eastAsiaTheme="minorEastAsia" w:hAnsi="Times New Roman" w:hint="eastAsia"/>
            <w:sz w:val="24"/>
          </w:rPr>
          <w:delText>划分及</w:delText>
        </w:r>
        <w:r w:rsidDel="00D85CC7">
          <w:rPr>
            <w:rFonts w:ascii="Times New Roman" w:eastAsiaTheme="minorEastAsia" w:hAnsi="Times New Roman" w:hint="eastAsia"/>
            <w:sz w:val="24"/>
          </w:rPr>
          <w:delText>Shuffle</w:delText>
        </w:r>
      </w:del>
      <w:ins w:id="577" w:author="航航 李" w:date="2019-01-24T16:24:00Z">
        <w:r w:rsidR="00D85CC7">
          <w:rPr>
            <w:rFonts w:ascii="Times New Roman" w:eastAsiaTheme="minorEastAsia" w:hAnsi="Times New Roman" w:hint="eastAsia"/>
            <w:sz w:val="24"/>
          </w:rPr>
          <w:t>本发明执行</w:t>
        </w:r>
      </w:ins>
      <w:r>
        <w:rPr>
          <w:rFonts w:ascii="Times New Roman" w:eastAsiaTheme="minorEastAsia" w:hAnsi="Times New Roman"/>
          <w:sz w:val="24"/>
        </w:rPr>
        <w:t>过程示意图。</w:t>
      </w:r>
    </w:p>
    <w:p w:rsidR="00D37919" w:rsidRDefault="00D37919">
      <w:pPr>
        <w:spacing w:line="360" w:lineRule="auto"/>
        <w:ind w:firstLineChars="200" w:firstLine="480"/>
        <w:jc w:val="center"/>
        <w:rPr>
          <w:rFonts w:ascii="Times New Roman" w:eastAsiaTheme="minorEastAsia" w:hAnsi="Times New Roman"/>
          <w:sz w:val="24"/>
        </w:rPr>
        <w:pPrChange w:id="578" w:author="航航 李" w:date="2019-01-25T16:26:00Z">
          <w:pPr>
            <w:spacing w:line="360" w:lineRule="auto"/>
            <w:ind w:firstLineChars="200" w:firstLine="480"/>
          </w:pPr>
        </w:pPrChange>
      </w:pPr>
    </w:p>
    <w:p w:rsidR="00D37919" w:rsidRDefault="004A16DA">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具体实施方式</w:t>
      </w:r>
    </w:p>
    <w:p w:rsidR="00D37919" w:rsidRDefault="004A16DA">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下面结合附图和具体实施案例，进一步阐明本发明，应理解这些实施案例仅用于说明本发明而不用于限制本发明的范围，在阅读了本发明之后，本领域技术人员对本发明的各种等价形式的修改均落于本申请所附权利要求所限定的范围。</w:t>
      </w:r>
    </w:p>
    <w:p w:rsidR="00D37919" w:rsidDel="00C349A4" w:rsidRDefault="004A16DA">
      <w:pPr>
        <w:spacing w:line="360" w:lineRule="auto"/>
        <w:ind w:firstLineChars="200" w:firstLine="480"/>
        <w:rPr>
          <w:del w:id="579" w:author="航航 李" w:date="2019-01-24T15:55:00Z"/>
          <w:rFonts w:ascii="Times New Roman" w:eastAsiaTheme="minorEastAsia" w:hAnsi="Times New Roman"/>
          <w:sz w:val="24"/>
        </w:rPr>
      </w:pPr>
      <w:del w:id="580" w:author="航航 李" w:date="2019-01-24T15:55:00Z">
        <w:r w:rsidDel="00C349A4">
          <w:rPr>
            <w:rFonts w:ascii="Times New Roman" w:eastAsiaTheme="minorEastAsia" w:hAnsi="Times New Roman"/>
            <w:sz w:val="24"/>
          </w:rPr>
          <w:delText>如图</w:delText>
        </w:r>
        <w:r w:rsidDel="00C349A4">
          <w:rPr>
            <w:rFonts w:ascii="Times New Roman" w:eastAsiaTheme="minorEastAsia" w:hAnsi="Times New Roman"/>
            <w:sz w:val="24"/>
          </w:rPr>
          <w:delText>1</w:delText>
        </w:r>
        <w:r w:rsidDel="00C349A4">
          <w:rPr>
            <w:rFonts w:ascii="Times New Roman" w:eastAsiaTheme="minorEastAsia" w:hAnsi="Times New Roman"/>
            <w:sz w:val="24"/>
          </w:rPr>
          <w:delText>所示，本发明首先进行集群基础数据采集，针对用户应用采集</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平台运行时的性能数据，包括集群运行时环境、硬件配置、内存占有率、网络上行下行速度等度量指标，具体详细性能指标如表</w:delText>
        </w:r>
        <w:r w:rsidDel="00C349A4">
          <w:rPr>
            <w:rFonts w:ascii="Times New Roman" w:eastAsiaTheme="minorEastAsia" w:hAnsi="Times New Roman" w:hint="eastAsia"/>
            <w:sz w:val="24"/>
          </w:rPr>
          <w:delText>4</w:delText>
        </w:r>
        <w:r w:rsidDel="00C349A4">
          <w:rPr>
            <w:rFonts w:ascii="Times New Roman" w:eastAsiaTheme="minorEastAsia" w:hAnsi="Times New Roman"/>
            <w:sz w:val="24"/>
          </w:rPr>
          <w:delText>所示。</w:delText>
        </w:r>
      </w:del>
    </w:p>
    <w:p w:rsidR="00D37919" w:rsidDel="00C349A4" w:rsidRDefault="004A16DA">
      <w:pPr>
        <w:spacing w:line="360" w:lineRule="auto"/>
        <w:jc w:val="center"/>
        <w:rPr>
          <w:del w:id="581" w:author="航航 李" w:date="2019-01-24T15:55:00Z"/>
          <w:rFonts w:ascii="Times New Roman" w:eastAsiaTheme="minorEastAsia" w:hAnsi="Times New Roman"/>
          <w:sz w:val="24"/>
        </w:rPr>
      </w:pPr>
      <w:del w:id="582" w:author="航航 李" w:date="2019-01-24T15:55:00Z">
        <w:r w:rsidDel="00C349A4">
          <w:rPr>
            <w:rFonts w:ascii="Times New Roman" w:eastAsiaTheme="minorEastAsia" w:hAnsi="Times New Roman"/>
            <w:sz w:val="24"/>
          </w:rPr>
          <w:delText>表</w:delText>
        </w:r>
        <w:r w:rsidDel="00C349A4">
          <w:rPr>
            <w:rFonts w:ascii="Times New Roman" w:eastAsiaTheme="minorEastAsia" w:hAnsi="Times New Roman" w:hint="eastAsia"/>
            <w:sz w:val="24"/>
          </w:rPr>
          <w:delText>4</w:delText>
        </w:r>
        <w:r w:rsidDel="00C349A4">
          <w:rPr>
            <w:rFonts w:ascii="Times New Roman" w:eastAsiaTheme="minorEastAsia" w:hAnsi="Times New Roman"/>
            <w:sz w:val="24"/>
          </w:rPr>
          <w:delText>为性能指标表</w:delText>
        </w:r>
      </w:del>
    </w:p>
    <w:tbl>
      <w:tblPr>
        <w:tblW w:w="8522" w:type="dxa"/>
        <w:jc w:val="center"/>
        <w:tblLayout w:type="fixed"/>
        <w:tblLook w:val="04A0" w:firstRow="1" w:lastRow="0" w:firstColumn="1" w:lastColumn="0" w:noHBand="0" w:noVBand="1"/>
      </w:tblPr>
      <w:tblGrid>
        <w:gridCol w:w="1873"/>
        <w:gridCol w:w="6649"/>
      </w:tblGrid>
      <w:tr w:rsidR="00D37919" w:rsidDel="00C349A4">
        <w:trPr>
          <w:jc w:val="center"/>
          <w:del w:id="583" w:author="航航 李" w:date="2019-01-24T15:55:00Z"/>
        </w:trPr>
        <w:tc>
          <w:tcPr>
            <w:tcW w:w="1873" w:type="dxa"/>
            <w:tcBorders>
              <w:top w:val="single" w:sz="12"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584" w:author="航航 李" w:date="2019-01-24T15:55:00Z"/>
                <w:rFonts w:ascii="Times New Roman" w:eastAsiaTheme="minorEastAsia" w:hAnsi="Times New Roman"/>
                <w:b/>
                <w:bCs/>
                <w:sz w:val="24"/>
              </w:rPr>
            </w:pPr>
            <w:del w:id="585" w:author="航航 李" w:date="2019-01-24T15:55:00Z">
              <w:r w:rsidDel="00C349A4">
                <w:rPr>
                  <w:rFonts w:ascii="Times New Roman" w:eastAsiaTheme="minorEastAsia" w:hAnsi="Times New Roman"/>
                  <w:b/>
                  <w:bCs/>
                  <w:sz w:val="24"/>
                </w:rPr>
                <w:delText>字段</w:delText>
              </w:r>
            </w:del>
          </w:p>
        </w:tc>
        <w:tc>
          <w:tcPr>
            <w:tcW w:w="6649" w:type="dxa"/>
            <w:tcBorders>
              <w:top w:val="single" w:sz="12"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586" w:author="航航 李" w:date="2019-01-24T15:55:00Z"/>
                <w:rFonts w:ascii="Times New Roman" w:eastAsiaTheme="minorEastAsia" w:hAnsi="Times New Roman"/>
                <w:b/>
                <w:bCs/>
                <w:sz w:val="24"/>
              </w:rPr>
            </w:pPr>
            <w:del w:id="587" w:author="航航 李" w:date="2019-01-24T15:55:00Z">
              <w:r w:rsidDel="00C349A4">
                <w:rPr>
                  <w:rFonts w:ascii="Times New Roman" w:eastAsiaTheme="minorEastAsia" w:hAnsi="Times New Roman"/>
                  <w:b/>
                  <w:bCs/>
                  <w:sz w:val="24"/>
                </w:rPr>
                <w:delText>含义</w:delText>
              </w:r>
            </w:del>
          </w:p>
        </w:tc>
      </w:tr>
      <w:tr w:rsidR="00D37919" w:rsidDel="00C349A4">
        <w:trPr>
          <w:jc w:val="center"/>
          <w:del w:id="588" w:author="航航 李" w:date="2019-01-24T15:55:00Z"/>
        </w:trPr>
        <w:tc>
          <w:tcPr>
            <w:tcW w:w="8522" w:type="dxa"/>
            <w:gridSpan w:val="2"/>
            <w:tcBorders>
              <w:top w:val="single" w:sz="6" w:space="0" w:color="000000"/>
              <w:left w:val="single" w:sz="12" w:space="0" w:color="000000"/>
              <w:bottom w:val="single" w:sz="6" w:space="0" w:color="000000"/>
              <w:right w:val="single" w:sz="12" w:space="0" w:color="000000"/>
            </w:tcBorders>
            <w:vAlign w:val="center"/>
          </w:tcPr>
          <w:p w:rsidR="00D37919" w:rsidDel="00C349A4" w:rsidRDefault="004A16DA">
            <w:pPr>
              <w:jc w:val="left"/>
              <w:rPr>
                <w:del w:id="589" w:author="航航 李" w:date="2019-01-24T15:55:00Z"/>
                <w:rFonts w:ascii="Times New Roman" w:eastAsiaTheme="minorEastAsia" w:hAnsi="Times New Roman"/>
                <w:sz w:val="24"/>
              </w:rPr>
            </w:pPr>
            <w:del w:id="590" w:author="航航 李" w:date="2019-01-24T15:55:00Z">
              <w:r w:rsidDel="00C349A4">
                <w:rPr>
                  <w:rFonts w:ascii="Times New Roman" w:eastAsiaTheme="minorEastAsia" w:hAnsi="Times New Roman"/>
                  <w:b/>
                  <w:bCs/>
                  <w:sz w:val="24"/>
                </w:rPr>
                <w:delText>Memory</w:delText>
              </w:r>
            </w:del>
          </w:p>
        </w:tc>
      </w:tr>
      <w:tr w:rsidR="00D37919" w:rsidDel="00C349A4">
        <w:trPr>
          <w:jc w:val="center"/>
          <w:del w:id="591"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592" w:author="航航 李" w:date="2019-01-24T15:55:00Z"/>
                <w:rFonts w:ascii="Times New Roman" w:eastAsiaTheme="minorEastAsia" w:hAnsi="Times New Roman"/>
                <w:sz w:val="24"/>
              </w:rPr>
            </w:pPr>
            <w:del w:id="593" w:author="航航 李" w:date="2019-01-24T15:55:00Z">
              <w:r w:rsidDel="00C349A4">
                <w:rPr>
                  <w:rFonts w:ascii="Times New Roman" w:eastAsiaTheme="minorEastAsia" w:hAnsi="Times New Roman"/>
                  <w:sz w:val="24"/>
                </w:rPr>
                <w:delText>M</w:delText>
              </w:r>
              <w:r w:rsidDel="00C349A4">
                <w:rPr>
                  <w:rFonts w:ascii="Times New Roman" w:eastAsiaTheme="minorEastAsia" w:hAnsi="Times New Roman" w:hint="eastAsia"/>
                  <w:sz w:val="24"/>
                </w:rPr>
                <w:delText>axMemory</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594" w:author="航航 李" w:date="2019-01-24T15:55:00Z"/>
                <w:rFonts w:ascii="Times New Roman" w:eastAsiaTheme="minorEastAsia" w:hAnsi="Times New Roman"/>
                <w:sz w:val="24"/>
              </w:rPr>
            </w:pPr>
            <w:del w:id="595" w:author="航航 李" w:date="2019-01-24T15:55:00Z">
              <w:r w:rsidDel="00C349A4">
                <w:rPr>
                  <w:rFonts w:ascii="Times New Roman" w:eastAsiaTheme="minorEastAsia" w:hAnsi="Times New Roman"/>
                  <w:sz w:val="24"/>
                </w:rPr>
                <w:delText>可用内存</w:delText>
              </w:r>
            </w:del>
          </w:p>
        </w:tc>
      </w:tr>
      <w:tr w:rsidR="00D37919" w:rsidDel="00C349A4">
        <w:trPr>
          <w:jc w:val="center"/>
          <w:del w:id="596"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597" w:author="航航 李" w:date="2019-01-24T15:55:00Z"/>
                <w:rFonts w:ascii="Times New Roman" w:eastAsiaTheme="minorEastAsia" w:hAnsi="Times New Roman"/>
                <w:sz w:val="24"/>
              </w:rPr>
            </w:pPr>
            <w:del w:id="598" w:author="航航 李" w:date="2019-01-24T15:55:00Z">
              <w:r w:rsidDel="00C349A4">
                <w:rPr>
                  <w:rFonts w:ascii="Times New Roman" w:eastAsiaTheme="minorEastAsia" w:hAnsi="Times New Roman"/>
                  <w:sz w:val="24"/>
                </w:rPr>
                <w:delText>Buffers</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599" w:author="航航 李" w:date="2019-01-24T15:55:00Z"/>
                <w:rFonts w:ascii="Times New Roman" w:eastAsiaTheme="minorEastAsia" w:hAnsi="Times New Roman"/>
                <w:sz w:val="24"/>
              </w:rPr>
            </w:pPr>
            <w:del w:id="600" w:author="航航 李" w:date="2019-01-24T15:55:00Z">
              <w:r w:rsidDel="00C349A4">
                <w:rPr>
                  <w:rFonts w:ascii="Times New Roman" w:eastAsiaTheme="minorEastAsia" w:hAnsi="Times New Roman"/>
                  <w:sz w:val="24"/>
                </w:rPr>
                <w:delText>用于缓冲区的内存大小</w:delText>
              </w:r>
            </w:del>
          </w:p>
        </w:tc>
      </w:tr>
      <w:tr w:rsidR="00D37919" w:rsidDel="00C349A4">
        <w:trPr>
          <w:jc w:val="center"/>
          <w:del w:id="601"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02" w:author="航航 李" w:date="2019-01-24T15:55:00Z"/>
                <w:rFonts w:ascii="Times New Roman" w:eastAsiaTheme="minorEastAsia" w:hAnsi="Times New Roman"/>
                <w:sz w:val="24"/>
              </w:rPr>
            </w:pPr>
            <w:del w:id="603" w:author="航航 李" w:date="2019-01-24T15:55:00Z">
              <w:r w:rsidDel="00C349A4">
                <w:rPr>
                  <w:rFonts w:ascii="Times New Roman" w:eastAsiaTheme="minorEastAsia" w:hAnsi="Times New Roman"/>
                  <w:sz w:val="24"/>
                </w:rPr>
                <w:delText>Cached</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04" w:author="航航 李" w:date="2019-01-24T15:55:00Z"/>
                <w:rFonts w:ascii="Times New Roman" w:eastAsiaTheme="minorEastAsia" w:hAnsi="Times New Roman"/>
                <w:sz w:val="24"/>
              </w:rPr>
            </w:pPr>
            <w:del w:id="605" w:author="航航 李" w:date="2019-01-24T15:55:00Z">
              <w:r w:rsidDel="00C349A4">
                <w:rPr>
                  <w:rFonts w:ascii="Times New Roman" w:eastAsiaTheme="minorEastAsia" w:hAnsi="Times New Roman"/>
                  <w:sz w:val="24"/>
                </w:rPr>
                <w:delText>用于</w:delText>
              </w:r>
              <w:r w:rsidDel="00C349A4">
                <w:rPr>
                  <w:rFonts w:ascii="Times New Roman" w:eastAsiaTheme="minorEastAsia" w:hAnsi="Times New Roman"/>
                  <w:sz w:val="24"/>
                </w:rPr>
                <w:delText>Cache</w:delText>
              </w:r>
              <w:r w:rsidDel="00C349A4">
                <w:rPr>
                  <w:rFonts w:ascii="Times New Roman" w:eastAsiaTheme="minorEastAsia" w:hAnsi="Times New Roman"/>
                  <w:sz w:val="24"/>
                </w:rPr>
                <w:delText>的内存大小</w:delText>
              </w:r>
            </w:del>
          </w:p>
        </w:tc>
      </w:tr>
      <w:tr w:rsidR="00D37919" w:rsidDel="00C349A4">
        <w:trPr>
          <w:jc w:val="center"/>
          <w:del w:id="606"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07" w:author="航航 李" w:date="2019-01-24T15:55:00Z"/>
                <w:rFonts w:ascii="Times New Roman" w:eastAsiaTheme="minorEastAsia" w:hAnsi="Times New Roman"/>
                <w:sz w:val="24"/>
              </w:rPr>
            </w:pPr>
            <w:del w:id="608" w:author="航航 李" w:date="2019-01-24T15:55:00Z">
              <w:r w:rsidDel="00C349A4">
                <w:rPr>
                  <w:rFonts w:ascii="Times New Roman" w:eastAsiaTheme="minorEastAsia" w:hAnsi="Times New Roman"/>
                  <w:sz w:val="24"/>
                </w:rPr>
                <w:delText>SwapCached</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09" w:author="航航 李" w:date="2019-01-24T15:55:00Z"/>
                <w:rFonts w:ascii="Times New Roman" w:eastAsiaTheme="minorEastAsia" w:hAnsi="Times New Roman"/>
                <w:sz w:val="24"/>
              </w:rPr>
            </w:pPr>
            <w:del w:id="610" w:author="航航 李" w:date="2019-01-24T15:55:00Z">
              <w:r w:rsidDel="00C349A4">
                <w:rPr>
                  <w:rFonts w:ascii="Times New Roman" w:eastAsiaTheme="minorEastAsia" w:hAnsi="Times New Roman"/>
                  <w:sz w:val="24"/>
                </w:rPr>
                <w:delText>用于</w:delText>
              </w:r>
              <w:r w:rsidDel="00C349A4">
                <w:rPr>
                  <w:rFonts w:ascii="Times New Roman" w:eastAsiaTheme="minorEastAsia" w:hAnsi="Times New Roman"/>
                  <w:sz w:val="24"/>
                </w:rPr>
                <w:delText>Cache</w:delText>
              </w:r>
              <w:r w:rsidDel="00C349A4">
                <w:rPr>
                  <w:rFonts w:ascii="Times New Roman" w:eastAsiaTheme="minorEastAsia" w:hAnsi="Times New Roman"/>
                  <w:sz w:val="24"/>
                </w:rPr>
                <w:delText>的交换空间</w:delText>
              </w:r>
            </w:del>
          </w:p>
        </w:tc>
      </w:tr>
      <w:tr w:rsidR="00D37919" w:rsidDel="00C349A4">
        <w:trPr>
          <w:jc w:val="center"/>
          <w:del w:id="611"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12" w:author="航航 李" w:date="2019-01-24T15:55:00Z"/>
                <w:rFonts w:ascii="Times New Roman" w:eastAsiaTheme="minorEastAsia" w:hAnsi="Times New Roman"/>
                <w:sz w:val="24"/>
              </w:rPr>
            </w:pPr>
            <w:del w:id="613" w:author="航航 李" w:date="2019-01-24T15:55:00Z">
              <w:r w:rsidDel="00C349A4">
                <w:rPr>
                  <w:rFonts w:ascii="Times New Roman" w:eastAsiaTheme="minorEastAsia" w:hAnsi="Times New Roman"/>
                  <w:sz w:val="24"/>
                </w:rPr>
                <w:delText>Active</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14" w:author="航航 李" w:date="2019-01-24T15:55:00Z"/>
                <w:rFonts w:ascii="Times New Roman" w:eastAsiaTheme="minorEastAsia" w:hAnsi="Times New Roman"/>
                <w:sz w:val="24"/>
              </w:rPr>
            </w:pPr>
            <w:del w:id="615" w:author="航航 李" w:date="2019-01-24T15:55:00Z">
              <w:r w:rsidDel="00C349A4">
                <w:rPr>
                  <w:rFonts w:ascii="Times New Roman" w:eastAsiaTheme="minorEastAsia" w:hAnsi="Times New Roman"/>
                  <w:sz w:val="24"/>
                </w:rPr>
                <w:delText>处于</w:delText>
              </w:r>
              <w:r w:rsidDel="00C349A4">
                <w:rPr>
                  <w:rFonts w:ascii="Times New Roman" w:eastAsiaTheme="minorEastAsia" w:hAnsi="Times New Roman"/>
                  <w:sz w:val="24"/>
                </w:rPr>
                <w:delText>Active</w:delText>
              </w:r>
              <w:r w:rsidDel="00C349A4">
                <w:rPr>
                  <w:rFonts w:ascii="Times New Roman" w:eastAsiaTheme="minorEastAsia" w:hAnsi="Times New Roman"/>
                  <w:sz w:val="24"/>
                </w:rPr>
                <w:delText>状态的总内存空间</w:delText>
              </w:r>
            </w:del>
          </w:p>
        </w:tc>
      </w:tr>
      <w:tr w:rsidR="00D37919" w:rsidDel="00C349A4">
        <w:trPr>
          <w:jc w:val="center"/>
          <w:del w:id="616"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17" w:author="航航 李" w:date="2019-01-24T15:55:00Z"/>
                <w:rFonts w:ascii="Times New Roman" w:eastAsiaTheme="minorEastAsia" w:hAnsi="Times New Roman"/>
                <w:sz w:val="24"/>
              </w:rPr>
            </w:pPr>
            <w:del w:id="618" w:author="航航 李" w:date="2019-01-24T15:55:00Z">
              <w:r w:rsidDel="00C349A4">
                <w:rPr>
                  <w:rFonts w:ascii="Times New Roman" w:eastAsiaTheme="minorEastAsia" w:hAnsi="Times New Roman"/>
                  <w:sz w:val="24"/>
                </w:rPr>
                <w:delText>Inactive</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19" w:author="航航 李" w:date="2019-01-24T15:55:00Z"/>
                <w:rFonts w:ascii="Times New Roman" w:eastAsiaTheme="minorEastAsia" w:hAnsi="Times New Roman"/>
                <w:sz w:val="24"/>
              </w:rPr>
            </w:pPr>
            <w:del w:id="620" w:author="航航 李" w:date="2019-01-24T15:55:00Z">
              <w:r w:rsidDel="00C349A4">
                <w:rPr>
                  <w:rFonts w:ascii="Times New Roman" w:eastAsiaTheme="minorEastAsia" w:hAnsi="Times New Roman"/>
                  <w:sz w:val="24"/>
                </w:rPr>
                <w:delText>处于</w:delText>
              </w:r>
              <w:r w:rsidDel="00C349A4">
                <w:rPr>
                  <w:rFonts w:ascii="Times New Roman" w:eastAsiaTheme="minorEastAsia" w:hAnsi="Times New Roman"/>
                  <w:sz w:val="24"/>
                </w:rPr>
                <w:delText>Inactive</w:delText>
              </w:r>
              <w:r w:rsidDel="00C349A4">
                <w:rPr>
                  <w:rFonts w:ascii="Times New Roman" w:eastAsiaTheme="minorEastAsia" w:hAnsi="Times New Roman"/>
                  <w:sz w:val="24"/>
                </w:rPr>
                <w:delText>状态的总内存空间</w:delText>
              </w:r>
            </w:del>
          </w:p>
        </w:tc>
      </w:tr>
      <w:tr w:rsidR="00D37919" w:rsidDel="00C349A4">
        <w:trPr>
          <w:jc w:val="center"/>
          <w:del w:id="621"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22" w:author="航航 李" w:date="2019-01-24T15:55:00Z"/>
                <w:rFonts w:ascii="Times New Roman" w:eastAsiaTheme="minorEastAsia" w:hAnsi="Times New Roman"/>
                <w:sz w:val="24"/>
              </w:rPr>
            </w:pPr>
            <w:del w:id="623" w:author="航航 李" w:date="2019-01-24T15:55:00Z">
              <w:r w:rsidDel="00C349A4">
                <w:rPr>
                  <w:rFonts w:ascii="Times New Roman" w:eastAsiaTheme="minorEastAsia" w:hAnsi="Times New Roman"/>
                  <w:sz w:val="24"/>
                </w:rPr>
                <w:delText>SwapFree</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24" w:author="航航 李" w:date="2019-01-24T15:55:00Z"/>
                <w:rFonts w:ascii="Times New Roman" w:eastAsiaTheme="minorEastAsia" w:hAnsi="Times New Roman"/>
                <w:sz w:val="24"/>
              </w:rPr>
            </w:pPr>
            <w:del w:id="625" w:author="航航 李" w:date="2019-01-24T15:55:00Z">
              <w:r w:rsidDel="00C349A4">
                <w:rPr>
                  <w:rFonts w:ascii="Times New Roman" w:eastAsiaTheme="minorEastAsia" w:hAnsi="Times New Roman"/>
                  <w:sz w:val="24"/>
                </w:rPr>
                <w:delText>空闲的交换空间</w:delText>
              </w:r>
            </w:del>
          </w:p>
        </w:tc>
      </w:tr>
      <w:tr w:rsidR="00D37919" w:rsidDel="00C349A4">
        <w:trPr>
          <w:jc w:val="center"/>
          <w:del w:id="626"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27" w:author="航航 李" w:date="2019-01-24T15:55:00Z"/>
                <w:rFonts w:ascii="Times New Roman" w:eastAsiaTheme="minorEastAsia" w:hAnsi="Times New Roman"/>
                <w:sz w:val="24"/>
              </w:rPr>
            </w:pPr>
            <w:del w:id="628" w:author="航航 李" w:date="2019-01-24T15:55:00Z">
              <w:r w:rsidDel="00C349A4">
                <w:rPr>
                  <w:rFonts w:ascii="Times New Roman" w:eastAsiaTheme="minorEastAsia" w:hAnsi="Times New Roman"/>
                  <w:sz w:val="24"/>
                </w:rPr>
                <w:delText>Dirty</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29" w:author="航航 李" w:date="2019-01-24T15:55:00Z"/>
                <w:rFonts w:ascii="Times New Roman" w:eastAsiaTheme="minorEastAsia" w:hAnsi="Times New Roman"/>
                <w:sz w:val="24"/>
              </w:rPr>
            </w:pPr>
            <w:del w:id="630" w:author="航航 李" w:date="2019-01-24T15:55:00Z">
              <w:r w:rsidDel="00C349A4">
                <w:rPr>
                  <w:rFonts w:ascii="Times New Roman" w:eastAsiaTheme="minorEastAsia" w:hAnsi="Times New Roman"/>
                  <w:sz w:val="24"/>
                </w:rPr>
                <w:delText>等待写回磁盘的内存空间</w:delText>
              </w:r>
            </w:del>
          </w:p>
        </w:tc>
      </w:tr>
      <w:tr w:rsidR="00D37919" w:rsidDel="00C349A4">
        <w:trPr>
          <w:jc w:val="center"/>
          <w:del w:id="631"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32" w:author="航航 李" w:date="2019-01-24T15:55:00Z"/>
                <w:rFonts w:ascii="Times New Roman" w:eastAsiaTheme="minorEastAsia" w:hAnsi="Times New Roman"/>
                <w:sz w:val="24"/>
              </w:rPr>
            </w:pPr>
            <w:del w:id="633" w:author="航航 李" w:date="2019-01-24T15:55:00Z">
              <w:r w:rsidDel="00C349A4">
                <w:rPr>
                  <w:rFonts w:ascii="Times New Roman" w:eastAsiaTheme="minorEastAsia" w:hAnsi="Times New Roman"/>
                  <w:sz w:val="24"/>
                </w:rPr>
                <w:delText>Writeback</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34" w:author="航航 李" w:date="2019-01-24T15:55:00Z"/>
                <w:rFonts w:ascii="Times New Roman" w:eastAsiaTheme="minorEastAsia" w:hAnsi="Times New Roman"/>
                <w:sz w:val="24"/>
              </w:rPr>
            </w:pPr>
            <w:del w:id="635" w:author="航航 李" w:date="2019-01-24T15:55:00Z">
              <w:r w:rsidDel="00C349A4">
                <w:rPr>
                  <w:rFonts w:ascii="Times New Roman" w:eastAsiaTheme="minorEastAsia" w:hAnsi="Times New Roman"/>
                  <w:sz w:val="24"/>
                </w:rPr>
                <w:delText>正在写回磁盘的内存空间</w:delText>
              </w:r>
            </w:del>
          </w:p>
        </w:tc>
      </w:tr>
      <w:tr w:rsidR="00D37919" w:rsidDel="00C349A4">
        <w:trPr>
          <w:jc w:val="center"/>
          <w:del w:id="636" w:author="航航 李" w:date="2019-01-24T15:55:00Z"/>
        </w:trPr>
        <w:tc>
          <w:tcPr>
            <w:tcW w:w="8522" w:type="dxa"/>
            <w:gridSpan w:val="2"/>
            <w:tcBorders>
              <w:top w:val="single" w:sz="6" w:space="0" w:color="000000"/>
              <w:left w:val="single" w:sz="12" w:space="0" w:color="000000"/>
              <w:bottom w:val="single" w:sz="6" w:space="0" w:color="000000"/>
              <w:right w:val="single" w:sz="12" w:space="0" w:color="000000"/>
            </w:tcBorders>
            <w:vAlign w:val="center"/>
          </w:tcPr>
          <w:p w:rsidR="00D37919" w:rsidDel="00C349A4" w:rsidRDefault="004A16DA">
            <w:pPr>
              <w:jc w:val="left"/>
              <w:rPr>
                <w:del w:id="637" w:author="航航 李" w:date="2019-01-24T15:55:00Z"/>
                <w:rFonts w:ascii="Times New Roman" w:eastAsiaTheme="minorEastAsia" w:hAnsi="Times New Roman"/>
                <w:b/>
                <w:bCs/>
                <w:sz w:val="24"/>
              </w:rPr>
            </w:pPr>
            <w:del w:id="638" w:author="航航 李" w:date="2019-01-24T15:55:00Z">
              <w:r w:rsidDel="00C349A4">
                <w:rPr>
                  <w:rFonts w:ascii="Times New Roman" w:eastAsiaTheme="minorEastAsia" w:hAnsi="Times New Roman"/>
                  <w:b/>
                  <w:bCs/>
                  <w:sz w:val="24"/>
                </w:rPr>
                <w:delText>Disk</w:delText>
              </w:r>
            </w:del>
          </w:p>
        </w:tc>
      </w:tr>
      <w:tr w:rsidR="00D37919" w:rsidDel="00C349A4">
        <w:trPr>
          <w:jc w:val="center"/>
          <w:del w:id="639"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40" w:author="航航 李" w:date="2019-01-24T15:55:00Z"/>
                <w:rFonts w:ascii="Times New Roman" w:eastAsiaTheme="minorEastAsia" w:hAnsi="Times New Roman"/>
                <w:sz w:val="24"/>
              </w:rPr>
            </w:pPr>
            <w:del w:id="641" w:author="航航 李" w:date="2019-01-24T15:55:00Z">
              <w:r w:rsidDel="00C349A4">
                <w:rPr>
                  <w:rFonts w:ascii="Times New Roman" w:eastAsiaTheme="minorEastAsia" w:hAnsi="Times New Roman"/>
                  <w:sz w:val="24"/>
                </w:rPr>
                <w:delText>InputDataSize</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42" w:author="航航 李" w:date="2019-01-24T15:55:00Z"/>
                <w:rFonts w:ascii="Times New Roman" w:eastAsiaTheme="minorEastAsia" w:hAnsi="Times New Roman"/>
                <w:sz w:val="24"/>
              </w:rPr>
            </w:pPr>
            <w:del w:id="643" w:author="航航 李" w:date="2019-01-24T15:55:00Z">
              <w:r w:rsidDel="00C349A4">
                <w:rPr>
                  <w:rFonts w:ascii="Times New Roman" w:eastAsiaTheme="minorEastAsia" w:hAnsi="Times New Roman"/>
                  <w:sz w:val="24"/>
                </w:rPr>
                <w:delText>输入数据大小</w:delText>
              </w:r>
            </w:del>
          </w:p>
        </w:tc>
      </w:tr>
      <w:tr w:rsidR="00D37919" w:rsidDel="00C349A4">
        <w:trPr>
          <w:jc w:val="center"/>
          <w:del w:id="644"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45" w:author="航航 李" w:date="2019-01-24T15:55:00Z"/>
                <w:rFonts w:ascii="Times New Roman" w:eastAsiaTheme="minorEastAsia" w:hAnsi="Times New Roman"/>
                <w:sz w:val="24"/>
              </w:rPr>
            </w:pPr>
            <w:del w:id="646" w:author="航航 李" w:date="2019-01-24T15:55:00Z">
              <w:r w:rsidDel="00C349A4">
                <w:rPr>
                  <w:rFonts w:ascii="Times New Roman" w:eastAsiaTheme="minorEastAsia" w:hAnsi="Times New Roman"/>
                  <w:sz w:val="24"/>
                </w:rPr>
                <w:delText>OutputDataSize</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47" w:author="航航 李" w:date="2019-01-24T15:55:00Z"/>
                <w:rFonts w:ascii="Times New Roman" w:eastAsiaTheme="minorEastAsia" w:hAnsi="Times New Roman"/>
                <w:sz w:val="24"/>
              </w:rPr>
            </w:pPr>
            <w:del w:id="648" w:author="航航 李" w:date="2019-01-24T15:55:00Z">
              <w:r w:rsidDel="00C349A4">
                <w:rPr>
                  <w:rFonts w:ascii="Times New Roman" w:eastAsiaTheme="minorEastAsia" w:hAnsi="Times New Roman"/>
                  <w:sz w:val="24"/>
                </w:rPr>
                <w:delText>输出数据大小</w:delText>
              </w:r>
            </w:del>
          </w:p>
        </w:tc>
      </w:tr>
      <w:tr w:rsidR="00D37919" w:rsidDel="00C349A4">
        <w:trPr>
          <w:jc w:val="center"/>
          <w:del w:id="649"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50" w:author="航航 李" w:date="2019-01-24T15:55:00Z"/>
                <w:rFonts w:ascii="Times New Roman" w:eastAsiaTheme="minorEastAsia" w:hAnsi="Times New Roman"/>
                <w:sz w:val="24"/>
              </w:rPr>
            </w:pPr>
            <w:del w:id="651" w:author="航航 李" w:date="2019-01-24T15:55:00Z">
              <w:r w:rsidDel="00C349A4">
                <w:rPr>
                  <w:rFonts w:ascii="Times New Roman" w:eastAsiaTheme="minorEastAsia" w:hAnsi="Times New Roman"/>
                  <w:sz w:val="24"/>
                </w:rPr>
                <w:delText>rKB/s</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52" w:author="航航 李" w:date="2019-01-24T15:55:00Z"/>
                <w:rFonts w:ascii="Times New Roman" w:eastAsiaTheme="minorEastAsia" w:hAnsi="Times New Roman"/>
                <w:sz w:val="24"/>
              </w:rPr>
            </w:pPr>
            <w:del w:id="653" w:author="航航 李" w:date="2019-01-24T15:55:00Z">
              <w:r w:rsidDel="00C349A4">
                <w:rPr>
                  <w:rFonts w:ascii="Times New Roman" w:eastAsiaTheme="minorEastAsia" w:hAnsi="Times New Roman"/>
                  <w:sz w:val="24"/>
                </w:rPr>
                <w:delText>每秒钟读取的字节数</w:delText>
              </w:r>
            </w:del>
          </w:p>
        </w:tc>
      </w:tr>
      <w:tr w:rsidR="00D37919" w:rsidDel="00C349A4">
        <w:trPr>
          <w:jc w:val="center"/>
          <w:del w:id="654"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55" w:author="航航 李" w:date="2019-01-24T15:55:00Z"/>
                <w:rFonts w:ascii="Times New Roman" w:eastAsiaTheme="minorEastAsia" w:hAnsi="Times New Roman"/>
                <w:sz w:val="24"/>
              </w:rPr>
            </w:pPr>
            <w:del w:id="656" w:author="航航 李" w:date="2019-01-24T15:55:00Z">
              <w:r w:rsidDel="00C349A4">
                <w:rPr>
                  <w:rFonts w:ascii="Times New Roman" w:eastAsiaTheme="minorEastAsia" w:hAnsi="Times New Roman"/>
                  <w:sz w:val="24"/>
                </w:rPr>
                <w:delText>wKB/s</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57" w:author="航航 李" w:date="2019-01-24T15:55:00Z"/>
                <w:rFonts w:ascii="Times New Roman" w:eastAsiaTheme="minorEastAsia" w:hAnsi="Times New Roman"/>
                <w:sz w:val="24"/>
              </w:rPr>
            </w:pPr>
            <w:del w:id="658" w:author="航航 李" w:date="2019-01-24T15:55:00Z">
              <w:r w:rsidDel="00C349A4">
                <w:rPr>
                  <w:rFonts w:ascii="Times New Roman" w:eastAsiaTheme="minorEastAsia" w:hAnsi="Times New Roman"/>
                  <w:sz w:val="24"/>
                </w:rPr>
                <w:delText>每秒钟写入的字节数</w:delText>
              </w:r>
            </w:del>
          </w:p>
        </w:tc>
      </w:tr>
      <w:tr w:rsidR="00D37919" w:rsidDel="00C349A4">
        <w:trPr>
          <w:jc w:val="center"/>
          <w:del w:id="659"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60" w:author="航航 李" w:date="2019-01-24T15:55:00Z"/>
                <w:rFonts w:ascii="Times New Roman" w:eastAsiaTheme="minorEastAsia" w:hAnsi="Times New Roman"/>
                <w:sz w:val="24"/>
              </w:rPr>
            </w:pPr>
            <w:del w:id="661" w:author="航航 李" w:date="2019-01-24T15:55:00Z">
              <w:r w:rsidDel="00C349A4">
                <w:rPr>
                  <w:rFonts w:ascii="Times New Roman" w:eastAsiaTheme="minorEastAsia" w:hAnsi="Times New Roman"/>
                  <w:sz w:val="24"/>
                </w:rPr>
                <w:delText>await</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62" w:author="航航 李" w:date="2019-01-24T15:55:00Z"/>
                <w:rFonts w:ascii="Times New Roman" w:eastAsiaTheme="minorEastAsia" w:hAnsi="Times New Roman"/>
                <w:sz w:val="24"/>
              </w:rPr>
            </w:pPr>
            <w:del w:id="663" w:author="航航 李" w:date="2019-01-24T15:55:00Z">
              <w:r w:rsidDel="00C349A4">
                <w:rPr>
                  <w:rFonts w:ascii="Times New Roman" w:eastAsiaTheme="minorEastAsia" w:hAnsi="Times New Roman"/>
                  <w:sz w:val="24"/>
                </w:rPr>
                <w:delText>IO</w:delText>
              </w:r>
              <w:r w:rsidDel="00C349A4">
                <w:rPr>
                  <w:rFonts w:ascii="Times New Roman" w:eastAsiaTheme="minorEastAsia" w:hAnsi="Times New Roman"/>
                  <w:sz w:val="24"/>
                </w:rPr>
                <w:delText>请求的平均响应时间</w:delText>
              </w:r>
            </w:del>
          </w:p>
        </w:tc>
      </w:tr>
      <w:tr w:rsidR="00D37919" w:rsidDel="00C349A4">
        <w:trPr>
          <w:jc w:val="center"/>
          <w:del w:id="664"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65" w:author="航航 李" w:date="2019-01-24T15:55:00Z"/>
                <w:rFonts w:ascii="Times New Roman" w:eastAsiaTheme="minorEastAsia" w:hAnsi="Times New Roman"/>
                <w:sz w:val="24"/>
              </w:rPr>
            </w:pPr>
            <w:del w:id="666" w:author="航航 李" w:date="2019-01-24T15:55:00Z">
              <w:r w:rsidDel="00C349A4">
                <w:rPr>
                  <w:rFonts w:ascii="Times New Roman" w:eastAsiaTheme="minorEastAsia" w:hAnsi="Times New Roman"/>
                  <w:sz w:val="24"/>
                </w:rPr>
                <w:delText>r_await</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67" w:author="航航 李" w:date="2019-01-24T15:55:00Z"/>
                <w:rFonts w:ascii="Times New Roman" w:eastAsiaTheme="minorEastAsia" w:hAnsi="Times New Roman"/>
                <w:sz w:val="24"/>
              </w:rPr>
            </w:pPr>
            <w:del w:id="668" w:author="航航 李" w:date="2019-01-24T15:55:00Z">
              <w:r w:rsidDel="00C349A4">
                <w:rPr>
                  <w:rFonts w:ascii="Times New Roman" w:eastAsiaTheme="minorEastAsia" w:hAnsi="Times New Roman"/>
                  <w:sz w:val="24"/>
                </w:rPr>
                <w:delText>读请求的平均相应时间</w:delText>
              </w:r>
            </w:del>
          </w:p>
        </w:tc>
      </w:tr>
      <w:tr w:rsidR="00D37919" w:rsidDel="00C349A4">
        <w:trPr>
          <w:jc w:val="center"/>
          <w:del w:id="669"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70" w:author="航航 李" w:date="2019-01-24T15:55:00Z"/>
                <w:rFonts w:ascii="Times New Roman" w:eastAsiaTheme="minorEastAsia" w:hAnsi="Times New Roman"/>
                <w:sz w:val="24"/>
              </w:rPr>
            </w:pPr>
            <w:del w:id="671" w:author="航航 李" w:date="2019-01-24T15:55:00Z">
              <w:r w:rsidDel="00C349A4">
                <w:rPr>
                  <w:rFonts w:ascii="Times New Roman" w:eastAsiaTheme="minorEastAsia" w:hAnsi="Times New Roman"/>
                  <w:sz w:val="24"/>
                </w:rPr>
                <w:delText>w_await</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72" w:author="航航 李" w:date="2019-01-24T15:55:00Z"/>
                <w:rFonts w:ascii="Times New Roman" w:eastAsiaTheme="minorEastAsia" w:hAnsi="Times New Roman"/>
                <w:sz w:val="24"/>
              </w:rPr>
            </w:pPr>
            <w:del w:id="673" w:author="航航 李" w:date="2019-01-24T15:55:00Z">
              <w:r w:rsidDel="00C349A4">
                <w:rPr>
                  <w:rFonts w:ascii="Times New Roman" w:eastAsiaTheme="minorEastAsia" w:hAnsi="Times New Roman"/>
                  <w:sz w:val="24"/>
                </w:rPr>
                <w:delText>写请求的平均相应时间</w:delText>
              </w:r>
            </w:del>
          </w:p>
        </w:tc>
      </w:tr>
      <w:tr w:rsidR="00D37919" w:rsidDel="00C349A4">
        <w:trPr>
          <w:jc w:val="center"/>
          <w:del w:id="674" w:author="航航 李" w:date="2019-01-24T15:55:00Z"/>
        </w:trPr>
        <w:tc>
          <w:tcPr>
            <w:tcW w:w="8522" w:type="dxa"/>
            <w:gridSpan w:val="2"/>
            <w:tcBorders>
              <w:top w:val="single" w:sz="6" w:space="0" w:color="000000"/>
              <w:left w:val="single" w:sz="12" w:space="0" w:color="000000"/>
              <w:bottom w:val="single" w:sz="6" w:space="0" w:color="000000"/>
              <w:right w:val="single" w:sz="12" w:space="0" w:color="000000"/>
            </w:tcBorders>
            <w:vAlign w:val="center"/>
          </w:tcPr>
          <w:p w:rsidR="00D37919" w:rsidDel="00C349A4" w:rsidRDefault="004A16DA">
            <w:pPr>
              <w:jc w:val="left"/>
              <w:rPr>
                <w:del w:id="675" w:author="航航 李" w:date="2019-01-24T15:55:00Z"/>
                <w:rFonts w:ascii="Times New Roman" w:eastAsiaTheme="minorEastAsia" w:hAnsi="Times New Roman"/>
                <w:b/>
                <w:bCs/>
                <w:sz w:val="24"/>
              </w:rPr>
            </w:pPr>
            <w:del w:id="676" w:author="航航 李" w:date="2019-01-24T15:55:00Z">
              <w:r w:rsidDel="00C349A4">
                <w:rPr>
                  <w:rFonts w:ascii="Times New Roman" w:eastAsiaTheme="minorEastAsia" w:hAnsi="Times New Roman"/>
                  <w:b/>
                  <w:bCs/>
                  <w:sz w:val="24"/>
                </w:rPr>
                <w:delText>Network</w:delText>
              </w:r>
            </w:del>
          </w:p>
        </w:tc>
      </w:tr>
      <w:tr w:rsidR="00D37919" w:rsidDel="00C349A4">
        <w:trPr>
          <w:jc w:val="center"/>
          <w:del w:id="677"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78" w:author="航航 李" w:date="2019-01-24T15:55:00Z"/>
                <w:rFonts w:ascii="Times New Roman" w:eastAsiaTheme="minorEastAsia" w:hAnsi="Times New Roman"/>
                <w:sz w:val="24"/>
              </w:rPr>
            </w:pPr>
            <w:del w:id="679" w:author="航航 李" w:date="2019-01-24T15:55:00Z">
              <w:r w:rsidDel="00C349A4">
                <w:rPr>
                  <w:rFonts w:ascii="Times New Roman" w:eastAsiaTheme="minorEastAsia" w:hAnsi="Times New Roman"/>
                  <w:sz w:val="24"/>
                </w:rPr>
                <w:delText>in_speed</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80" w:author="航航 李" w:date="2019-01-24T15:55:00Z"/>
                <w:rFonts w:ascii="Times New Roman" w:eastAsiaTheme="minorEastAsia" w:hAnsi="Times New Roman"/>
                <w:sz w:val="24"/>
              </w:rPr>
            </w:pPr>
            <w:del w:id="681" w:author="航航 李" w:date="2019-01-24T15:55:00Z">
              <w:r w:rsidDel="00C349A4">
                <w:rPr>
                  <w:rFonts w:ascii="Times New Roman" w:eastAsiaTheme="minorEastAsia" w:hAnsi="Times New Roman"/>
                  <w:sz w:val="24"/>
                </w:rPr>
                <w:delText>下行速度</w:delText>
              </w:r>
            </w:del>
          </w:p>
        </w:tc>
      </w:tr>
      <w:tr w:rsidR="00D37919" w:rsidDel="00C349A4">
        <w:trPr>
          <w:jc w:val="center"/>
          <w:del w:id="682" w:author="航航 李" w:date="2019-01-24T15:55:00Z"/>
        </w:trPr>
        <w:tc>
          <w:tcPr>
            <w:tcW w:w="1873" w:type="dxa"/>
            <w:tcBorders>
              <w:top w:val="single" w:sz="6" w:space="0" w:color="000000"/>
              <w:left w:val="single" w:sz="12" w:space="0" w:color="000000"/>
              <w:bottom w:val="single" w:sz="12" w:space="0" w:color="000000"/>
              <w:right w:val="single" w:sz="6" w:space="0" w:color="000000"/>
            </w:tcBorders>
            <w:vAlign w:val="center"/>
          </w:tcPr>
          <w:p w:rsidR="00D37919" w:rsidDel="00C349A4" w:rsidRDefault="004A16DA">
            <w:pPr>
              <w:jc w:val="center"/>
              <w:rPr>
                <w:del w:id="683" w:author="航航 李" w:date="2019-01-24T15:55:00Z"/>
                <w:rFonts w:ascii="Times New Roman" w:eastAsiaTheme="minorEastAsia" w:hAnsi="Times New Roman"/>
                <w:sz w:val="24"/>
              </w:rPr>
            </w:pPr>
            <w:del w:id="684" w:author="航航 李" w:date="2019-01-24T15:55:00Z">
              <w:r w:rsidDel="00C349A4">
                <w:rPr>
                  <w:rFonts w:ascii="Times New Roman" w:eastAsiaTheme="minorEastAsia" w:hAnsi="Times New Roman"/>
                  <w:sz w:val="24"/>
                </w:rPr>
                <w:delText>out_speed</w:delText>
              </w:r>
            </w:del>
          </w:p>
        </w:tc>
        <w:tc>
          <w:tcPr>
            <w:tcW w:w="6649" w:type="dxa"/>
            <w:tcBorders>
              <w:top w:val="single" w:sz="6" w:space="0" w:color="000000"/>
              <w:left w:val="single" w:sz="6" w:space="0" w:color="000000"/>
              <w:bottom w:val="single" w:sz="12" w:space="0" w:color="000000"/>
              <w:right w:val="single" w:sz="12" w:space="0" w:color="000000"/>
            </w:tcBorders>
            <w:vAlign w:val="center"/>
          </w:tcPr>
          <w:p w:rsidR="00D37919" w:rsidDel="00C349A4" w:rsidRDefault="004A16DA">
            <w:pPr>
              <w:jc w:val="center"/>
              <w:rPr>
                <w:del w:id="685" w:author="航航 李" w:date="2019-01-24T15:55:00Z"/>
                <w:rFonts w:ascii="Times New Roman" w:eastAsiaTheme="minorEastAsia" w:hAnsi="Times New Roman"/>
                <w:sz w:val="24"/>
              </w:rPr>
            </w:pPr>
            <w:del w:id="686" w:author="航航 李" w:date="2019-01-24T15:55:00Z">
              <w:r w:rsidDel="00C349A4">
                <w:rPr>
                  <w:rFonts w:ascii="Times New Roman" w:eastAsiaTheme="minorEastAsia" w:hAnsi="Times New Roman"/>
                  <w:sz w:val="24"/>
                </w:rPr>
                <w:delText>上行速度</w:delText>
              </w:r>
            </w:del>
          </w:p>
        </w:tc>
      </w:tr>
    </w:tbl>
    <w:p w:rsidR="00D37919" w:rsidDel="00C349A4" w:rsidRDefault="004A16DA">
      <w:pPr>
        <w:spacing w:line="360" w:lineRule="auto"/>
        <w:ind w:firstLineChars="200" w:firstLine="480"/>
        <w:rPr>
          <w:del w:id="687" w:author="航航 李" w:date="2019-01-24T15:55:00Z"/>
          <w:rFonts w:ascii="Times New Roman" w:eastAsiaTheme="minorEastAsia" w:hAnsi="Times New Roman"/>
          <w:sz w:val="24"/>
        </w:rPr>
      </w:pPr>
      <w:del w:id="688" w:author="航航 李" w:date="2019-01-24T15:55:00Z">
        <w:r w:rsidDel="00C349A4">
          <w:rPr>
            <w:rFonts w:ascii="Times New Roman" w:eastAsiaTheme="minorEastAsia" w:hAnsi="Times New Roman"/>
            <w:sz w:val="24"/>
          </w:rPr>
          <w:delText>其次，收集不同压缩算法在该集群上性能信息。包括在解压缩速率、压缩速率、压缩比等具体详细性能指标如表</w:delText>
        </w:r>
        <w:r w:rsidDel="00C349A4">
          <w:rPr>
            <w:rFonts w:ascii="Times New Roman" w:eastAsiaTheme="minorEastAsia" w:hAnsi="Times New Roman" w:hint="eastAsia"/>
            <w:sz w:val="24"/>
          </w:rPr>
          <w:delText>5</w:delText>
        </w:r>
        <w:r w:rsidDel="00C349A4">
          <w:rPr>
            <w:rFonts w:ascii="Times New Roman" w:eastAsiaTheme="minorEastAsia" w:hAnsi="Times New Roman"/>
            <w:sz w:val="24"/>
          </w:rPr>
          <w:delText>所示。</w:delText>
        </w:r>
      </w:del>
    </w:p>
    <w:p w:rsidR="00D37919" w:rsidDel="00C349A4" w:rsidRDefault="004A16DA">
      <w:pPr>
        <w:spacing w:line="360" w:lineRule="auto"/>
        <w:jc w:val="center"/>
        <w:rPr>
          <w:del w:id="689" w:author="航航 李" w:date="2019-01-24T15:55:00Z"/>
          <w:rFonts w:ascii="Times New Roman" w:eastAsiaTheme="minorEastAsia" w:hAnsi="Times New Roman"/>
          <w:sz w:val="24"/>
        </w:rPr>
      </w:pPr>
      <w:del w:id="690" w:author="航航 李" w:date="2019-01-24T15:55:00Z">
        <w:r w:rsidDel="00C349A4">
          <w:rPr>
            <w:rFonts w:ascii="Times New Roman" w:eastAsiaTheme="minorEastAsia" w:hAnsi="Times New Roman"/>
            <w:sz w:val="24"/>
          </w:rPr>
          <w:delText>表</w:delText>
        </w:r>
        <w:r w:rsidDel="00C349A4">
          <w:rPr>
            <w:rFonts w:ascii="Times New Roman" w:eastAsiaTheme="minorEastAsia" w:hAnsi="Times New Roman" w:hint="eastAsia"/>
            <w:sz w:val="24"/>
          </w:rPr>
          <w:delText xml:space="preserve">  5</w:delText>
        </w:r>
        <w:r w:rsidDel="00C349A4">
          <w:rPr>
            <w:rFonts w:ascii="Times New Roman" w:eastAsiaTheme="minorEastAsia" w:hAnsi="Times New Roman"/>
            <w:sz w:val="24"/>
          </w:rPr>
          <w:delText>为压缩算法性能指标表</w:delText>
        </w:r>
      </w:del>
    </w:p>
    <w:tbl>
      <w:tblPr>
        <w:tblW w:w="8522" w:type="dxa"/>
        <w:jc w:val="center"/>
        <w:tblLayout w:type="fixed"/>
        <w:tblLook w:val="04A0" w:firstRow="1" w:lastRow="0" w:firstColumn="1" w:lastColumn="0" w:noHBand="0" w:noVBand="1"/>
      </w:tblPr>
      <w:tblGrid>
        <w:gridCol w:w="1873"/>
        <w:gridCol w:w="6649"/>
      </w:tblGrid>
      <w:tr w:rsidR="00D37919" w:rsidDel="00C349A4">
        <w:trPr>
          <w:jc w:val="center"/>
          <w:del w:id="691" w:author="航航 李" w:date="2019-01-24T15:55:00Z"/>
        </w:trPr>
        <w:tc>
          <w:tcPr>
            <w:tcW w:w="1873" w:type="dxa"/>
            <w:tcBorders>
              <w:top w:val="single" w:sz="12"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92" w:author="航航 李" w:date="2019-01-24T15:55:00Z"/>
                <w:rFonts w:ascii="Times New Roman" w:eastAsiaTheme="minorEastAsia" w:hAnsi="Times New Roman"/>
                <w:b/>
                <w:bCs/>
                <w:sz w:val="24"/>
              </w:rPr>
            </w:pPr>
            <w:del w:id="693" w:author="航航 李" w:date="2019-01-24T15:55:00Z">
              <w:r w:rsidDel="00C349A4">
                <w:rPr>
                  <w:rFonts w:ascii="Times New Roman" w:eastAsiaTheme="minorEastAsia" w:hAnsi="Times New Roman"/>
                  <w:b/>
                  <w:bCs/>
                  <w:sz w:val="24"/>
                </w:rPr>
                <w:delText>字段</w:delText>
              </w:r>
            </w:del>
          </w:p>
        </w:tc>
        <w:tc>
          <w:tcPr>
            <w:tcW w:w="6649" w:type="dxa"/>
            <w:tcBorders>
              <w:top w:val="single" w:sz="12"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94" w:author="航航 李" w:date="2019-01-24T15:55:00Z"/>
                <w:rFonts w:ascii="Times New Roman" w:eastAsiaTheme="minorEastAsia" w:hAnsi="Times New Roman"/>
                <w:b/>
                <w:bCs/>
                <w:sz w:val="24"/>
              </w:rPr>
            </w:pPr>
            <w:del w:id="695" w:author="航航 李" w:date="2019-01-24T15:55:00Z">
              <w:r w:rsidDel="00C349A4">
                <w:rPr>
                  <w:rFonts w:ascii="Times New Roman" w:eastAsiaTheme="minorEastAsia" w:hAnsi="Times New Roman"/>
                  <w:b/>
                  <w:bCs/>
                  <w:sz w:val="24"/>
                </w:rPr>
                <w:delText>含义</w:delText>
              </w:r>
            </w:del>
          </w:p>
        </w:tc>
      </w:tr>
      <w:tr w:rsidR="00D37919" w:rsidDel="00C349A4">
        <w:trPr>
          <w:jc w:val="center"/>
          <w:del w:id="696"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697" w:author="航航 李" w:date="2019-01-24T15:55:00Z"/>
                <w:rFonts w:ascii="Times New Roman" w:eastAsiaTheme="minorEastAsia" w:hAnsi="Times New Roman"/>
                <w:sz w:val="24"/>
              </w:rPr>
            </w:pPr>
            <w:del w:id="698" w:author="航航 李" w:date="2019-01-24T15:55:00Z">
              <w:r w:rsidDel="00C349A4">
                <w:rPr>
                  <w:rFonts w:ascii="Times New Roman" w:eastAsiaTheme="minorEastAsia" w:hAnsi="Times New Roman"/>
                  <w:sz w:val="24"/>
                </w:rPr>
                <w:delText>R</w:delText>
              </w:r>
              <w:r w:rsidDel="00C349A4">
                <w:rPr>
                  <w:rFonts w:ascii="Times New Roman" w:eastAsiaTheme="minorEastAsia" w:hAnsi="Times New Roman"/>
                  <w:sz w:val="24"/>
                  <w:vertAlign w:val="subscript"/>
                </w:rPr>
                <w:delText>Compress</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699" w:author="航航 李" w:date="2019-01-24T15:55:00Z"/>
                <w:rFonts w:ascii="Times New Roman" w:eastAsiaTheme="minorEastAsia" w:hAnsi="Times New Roman"/>
                <w:sz w:val="24"/>
              </w:rPr>
            </w:pPr>
            <w:del w:id="700" w:author="航航 李" w:date="2019-01-24T15:55:00Z">
              <w:r w:rsidDel="00C349A4">
                <w:rPr>
                  <w:rFonts w:ascii="Times New Roman" w:eastAsiaTheme="minorEastAsia" w:hAnsi="Times New Roman"/>
                  <w:sz w:val="24"/>
                </w:rPr>
                <w:delText>压缩速率</w:delText>
              </w:r>
            </w:del>
          </w:p>
        </w:tc>
      </w:tr>
      <w:tr w:rsidR="00D37919" w:rsidDel="00C349A4">
        <w:trPr>
          <w:jc w:val="center"/>
          <w:del w:id="701"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702" w:author="航航 李" w:date="2019-01-24T15:55:00Z"/>
                <w:rFonts w:ascii="Times New Roman" w:eastAsiaTheme="minorEastAsia" w:hAnsi="Times New Roman"/>
                <w:sz w:val="24"/>
              </w:rPr>
            </w:pPr>
            <w:del w:id="703" w:author="航航 李" w:date="2019-01-24T15:55:00Z">
              <w:r w:rsidDel="00C349A4">
                <w:rPr>
                  <w:rFonts w:ascii="Times New Roman" w:eastAsiaTheme="minorEastAsia" w:hAnsi="Times New Roman"/>
                  <w:sz w:val="24"/>
                </w:rPr>
                <w:delText>R</w:delText>
              </w:r>
              <w:r w:rsidDel="00C349A4">
                <w:rPr>
                  <w:rFonts w:ascii="Times New Roman" w:eastAsiaTheme="minorEastAsia" w:hAnsi="Times New Roman"/>
                  <w:sz w:val="24"/>
                  <w:vertAlign w:val="subscript"/>
                </w:rPr>
                <w:delText>Decompress</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704" w:author="航航 李" w:date="2019-01-24T15:55:00Z"/>
                <w:rFonts w:ascii="Times New Roman" w:eastAsiaTheme="minorEastAsia" w:hAnsi="Times New Roman"/>
                <w:sz w:val="24"/>
              </w:rPr>
            </w:pPr>
            <w:del w:id="705" w:author="航航 李" w:date="2019-01-24T15:55:00Z">
              <w:r w:rsidDel="00C349A4">
                <w:rPr>
                  <w:rFonts w:ascii="Times New Roman" w:eastAsiaTheme="minorEastAsia" w:hAnsi="Times New Roman"/>
                  <w:sz w:val="24"/>
                </w:rPr>
                <w:delText>解压缩速率</w:delText>
              </w:r>
            </w:del>
          </w:p>
        </w:tc>
      </w:tr>
      <w:tr w:rsidR="00D37919" w:rsidDel="00C349A4">
        <w:trPr>
          <w:jc w:val="center"/>
          <w:del w:id="706"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707" w:author="航航 李" w:date="2019-01-24T15:55:00Z"/>
                <w:rFonts w:ascii="Times New Roman" w:eastAsiaTheme="minorEastAsia" w:hAnsi="Times New Roman"/>
                <w:sz w:val="24"/>
              </w:rPr>
            </w:pPr>
            <w:del w:id="708" w:author="航航 李" w:date="2019-01-24T15:55:00Z">
              <w:r w:rsidDel="00C349A4">
                <w:rPr>
                  <w:rFonts w:ascii="Times New Roman" w:eastAsiaTheme="minorEastAsia" w:hAnsi="Times New Roman"/>
                  <w:sz w:val="24"/>
                </w:rPr>
                <w:delText>BlockSize</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709" w:author="航航 李" w:date="2019-01-24T15:55:00Z"/>
                <w:rFonts w:ascii="Times New Roman" w:eastAsiaTheme="minorEastAsia" w:hAnsi="Times New Roman"/>
                <w:sz w:val="24"/>
              </w:rPr>
            </w:pPr>
            <w:del w:id="710" w:author="航航 李" w:date="2019-01-24T15:55:00Z">
              <w:r w:rsidDel="00C349A4">
                <w:rPr>
                  <w:rFonts w:ascii="Times New Roman" w:eastAsiaTheme="minorEastAsia" w:hAnsi="Times New Roman"/>
                  <w:sz w:val="24"/>
                </w:rPr>
                <w:delText>压缩算法每次压缩块大小</w:delText>
              </w:r>
            </w:del>
          </w:p>
        </w:tc>
      </w:tr>
      <w:tr w:rsidR="00D37919" w:rsidDel="00C349A4">
        <w:trPr>
          <w:jc w:val="center"/>
          <w:del w:id="711" w:author="航航 李" w:date="2019-01-24T15:55:00Z"/>
        </w:trPr>
        <w:tc>
          <w:tcPr>
            <w:tcW w:w="1873" w:type="dxa"/>
            <w:tcBorders>
              <w:top w:val="single" w:sz="6" w:space="0" w:color="000000"/>
              <w:left w:val="single" w:sz="12" w:space="0" w:color="000000"/>
              <w:bottom w:val="single" w:sz="6" w:space="0" w:color="000000"/>
              <w:right w:val="single" w:sz="6" w:space="0" w:color="000000"/>
            </w:tcBorders>
            <w:vAlign w:val="center"/>
          </w:tcPr>
          <w:p w:rsidR="00D37919" w:rsidDel="00C349A4" w:rsidRDefault="004A16DA">
            <w:pPr>
              <w:jc w:val="center"/>
              <w:rPr>
                <w:del w:id="712" w:author="航航 李" w:date="2019-01-24T15:55:00Z"/>
                <w:rFonts w:ascii="Times New Roman" w:eastAsiaTheme="minorEastAsia" w:hAnsi="Times New Roman"/>
                <w:sz w:val="24"/>
              </w:rPr>
            </w:pPr>
            <w:del w:id="713" w:author="航航 李" w:date="2019-01-24T15:55:00Z">
              <w:r w:rsidDel="00C349A4">
                <w:rPr>
                  <w:rFonts w:ascii="Times New Roman" w:eastAsiaTheme="minorEastAsia" w:hAnsi="Times New Roman"/>
                  <w:sz w:val="24"/>
                </w:rPr>
                <w:delText>Ratio</w:delText>
              </w:r>
            </w:del>
          </w:p>
        </w:tc>
        <w:tc>
          <w:tcPr>
            <w:tcW w:w="6649" w:type="dxa"/>
            <w:tcBorders>
              <w:top w:val="single" w:sz="6" w:space="0" w:color="000000"/>
              <w:left w:val="single" w:sz="6" w:space="0" w:color="000000"/>
              <w:bottom w:val="single" w:sz="6" w:space="0" w:color="000000"/>
              <w:right w:val="single" w:sz="12" w:space="0" w:color="000000"/>
            </w:tcBorders>
            <w:vAlign w:val="center"/>
          </w:tcPr>
          <w:p w:rsidR="00D37919" w:rsidDel="00C349A4" w:rsidRDefault="004A16DA">
            <w:pPr>
              <w:jc w:val="center"/>
              <w:rPr>
                <w:del w:id="714" w:author="航航 李" w:date="2019-01-24T15:55:00Z"/>
                <w:rFonts w:ascii="Times New Roman" w:eastAsiaTheme="minorEastAsia" w:hAnsi="Times New Roman"/>
                <w:sz w:val="24"/>
              </w:rPr>
            </w:pPr>
            <w:del w:id="715" w:author="航航 李" w:date="2019-01-24T15:55:00Z">
              <w:r w:rsidDel="00C349A4">
                <w:rPr>
                  <w:rFonts w:ascii="Times New Roman" w:eastAsiaTheme="minorEastAsia" w:hAnsi="Times New Roman"/>
                  <w:sz w:val="24"/>
                </w:rPr>
                <w:delText>压缩比</w:delText>
              </w:r>
            </w:del>
          </w:p>
        </w:tc>
      </w:tr>
    </w:tbl>
    <w:p w:rsidR="00D37919" w:rsidDel="00B167E8" w:rsidRDefault="001A08BE">
      <w:pPr>
        <w:spacing w:line="360" w:lineRule="auto"/>
        <w:ind w:firstLineChars="200" w:firstLine="480"/>
        <w:rPr>
          <w:del w:id="716" w:author="航航 李" w:date="2019-01-24T15:55:00Z"/>
          <w:rFonts w:ascii="Times New Roman" w:eastAsiaTheme="minorEastAsia" w:hAnsi="Times New Roman"/>
          <w:sz w:val="24"/>
        </w:rPr>
      </w:pPr>
      <w:ins w:id="717" w:author="航航 李" w:date="2019-01-25T16:34:00Z">
        <w:r>
          <w:rPr>
            <w:rFonts w:ascii="Times New Roman" w:eastAsiaTheme="minorEastAsia" w:hAnsi="Times New Roman" w:hint="eastAsia"/>
            <w:sz w:val="24"/>
          </w:rPr>
          <w:t>如图</w:t>
        </w:r>
        <w:r>
          <w:rPr>
            <w:rFonts w:ascii="Times New Roman" w:eastAsiaTheme="minorEastAsia" w:hAnsi="Times New Roman" w:hint="eastAsia"/>
            <w:sz w:val="24"/>
          </w:rPr>
          <w:t>4</w:t>
        </w:r>
        <w:r>
          <w:rPr>
            <w:rFonts w:ascii="Times New Roman" w:eastAsiaTheme="minorEastAsia" w:hAnsi="Times New Roman" w:hint="eastAsia"/>
            <w:sz w:val="24"/>
          </w:rPr>
          <w:t>所示，</w:t>
        </w:r>
      </w:ins>
      <w:ins w:id="718" w:author="航航 李" w:date="2019-01-25T16:53:00Z">
        <w:r w:rsidR="001B3261">
          <w:rPr>
            <w:rFonts w:ascii="Times New Roman" w:eastAsiaTheme="minorEastAsia" w:hAnsi="Times New Roman" w:hint="eastAsia"/>
            <w:sz w:val="24"/>
          </w:rPr>
          <w:t>第一，</w:t>
        </w:r>
      </w:ins>
      <w:ins w:id="719" w:author="航航 李" w:date="2019-01-25T16:34:00Z">
        <w:r>
          <w:rPr>
            <w:rFonts w:ascii="Times New Roman" w:eastAsiaTheme="minorEastAsia" w:hAnsi="Times New Roman" w:hint="eastAsia"/>
            <w:sz w:val="24"/>
          </w:rPr>
          <w:t>本发明需要获取企业舆情数据，具体可通过</w:t>
        </w:r>
        <w:r w:rsidR="00B167E8">
          <w:rPr>
            <w:rFonts w:ascii="Times New Roman" w:eastAsiaTheme="minorEastAsia" w:hAnsi="Times New Roman" w:hint="eastAsia"/>
            <w:sz w:val="24"/>
          </w:rPr>
          <w:t>网络</w:t>
        </w:r>
      </w:ins>
      <w:ins w:id="720" w:author="航航 李" w:date="2019-01-25T16:35:00Z">
        <w:r w:rsidR="00B167E8">
          <w:rPr>
            <w:rFonts w:ascii="Times New Roman" w:eastAsiaTheme="minorEastAsia" w:hAnsi="Times New Roman" w:hint="eastAsia"/>
            <w:sz w:val="24"/>
          </w:rPr>
          <w:t>爬虫进行获取也可直接使用企业已有的舆情文本数据。</w:t>
        </w:r>
      </w:ins>
      <w:del w:id="721" w:author="航航 李" w:date="2019-01-24T15:55:00Z">
        <w:r w:rsidR="004A16DA" w:rsidDel="00C349A4">
          <w:rPr>
            <w:rFonts w:ascii="Times New Roman" w:eastAsiaTheme="minorEastAsia" w:hAnsi="Times New Roman"/>
            <w:sz w:val="24"/>
          </w:rPr>
          <w:delText>接着，在实际集群运行小部分数据集，采集</w:delText>
        </w:r>
        <w:r w:rsidR="004A16DA" w:rsidDel="00C349A4">
          <w:rPr>
            <w:rFonts w:ascii="Times New Roman" w:eastAsiaTheme="minorEastAsia" w:hAnsi="Times New Roman"/>
            <w:sz w:val="24"/>
          </w:rPr>
          <w:delText>Spark</w:delText>
        </w:r>
        <w:r w:rsidR="004A16DA" w:rsidDel="00C349A4">
          <w:rPr>
            <w:rFonts w:ascii="Times New Roman" w:eastAsiaTheme="minorEastAsia" w:hAnsi="Times New Roman"/>
            <w:sz w:val="24"/>
          </w:rPr>
          <w:delText>系统的</w:delText>
        </w:r>
        <w:r w:rsidR="004A16DA" w:rsidDel="00C349A4">
          <w:rPr>
            <w:rFonts w:ascii="Times New Roman" w:eastAsiaTheme="minorEastAsia" w:hAnsi="Times New Roman"/>
            <w:sz w:val="24"/>
          </w:rPr>
          <w:delText>eventLog</w:delText>
        </w:r>
        <w:r w:rsidR="004A16DA" w:rsidDel="00C349A4">
          <w:rPr>
            <w:rFonts w:ascii="Times New Roman" w:eastAsiaTheme="minorEastAsia" w:hAnsi="Times New Roman"/>
            <w:sz w:val="24"/>
          </w:rPr>
          <w:delText>日志文件将其转为</w:delText>
        </w:r>
        <w:r w:rsidR="004A16DA" w:rsidDel="00C349A4">
          <w:rPr>
            <w:rFonts w:ascii="Times New Roman" w:eastAsiaTheme="minorEastAsia" w:hAnsi="Times New Roman"/>
            <w:sz w:val="24"/>
          </w:rPr>
          <w:delText>Json</w:delText>
        </w:r>
        <w:r w:rsidR="004A16DA" w:rsidDel="00C349A4">
          <w:rPr>
            <w:rFonts w:ascii="Times New Roman" w:eastAsiaTheme="minorEastAsia" w:hAnsi="Times New Roman"/>
            <w:sz w:val="24"/>
          </w:rPr>
          <w:delText>格式进行保存，重点收集其中的</w:delText>
        </w:r>
        <w:r w:rsidR="004A16DA" w:rsidDel="00C349A4">
          <w:rPr>
            <w:rFonts w:ascii="Times New Roman" w:eastAsiaTheme="minorEastAsia" w:hAnsi="Times New Roman"/>
            <w:sz w:val="24"/>
          </w:rPr>
          <w:delText>DataSize_Map</w:delText>
        </w:r>
        <w:r w:rsidR="004A16DA" w:rsidDel="00C349A4">
          <w:rPr>
            <w:rFonts w:ascii="Times New Roman" w:eastAsiaTheme="minorEastAsia" w:hAnsi="Times New Roman"/>
            <w:sz w:val="24"/>
          </w:rPr>
          <w:delText>、</w:delText>
        </w:r>
        <w:r w:rsidR="004A16DA" w:rsidDel="00C349A4">
          <w:rPr>
            <w:rFonts w:ascii="Times New Roman" w:eastAsiaTheme="minorEastAsia" w:hAnsi="Times New Roman"/>
            <w:sz w:val="24"/>
          </w:rPr>
          <w:delText>DataSize_Spill</w:delText>
        </w:r>
        <w:r w:rsidR="004A16DA" w:rsidDel="00C349A4">
          <w:rPr>
            <w:rFonts w:ascii="Times New Roman" w:eastAsiaTheme="minorEastAsia" w:hAnsi="Times New Roman" w:hint="eastAsia"/>
            <w:sz w:val="24"/>
          </w:rPr>
          <w:delText>、</w:delText>
        </w:r>
        <w:r w:rsidR="004A16DA" w:rsidDel="00C349A4">
          <w:rPr>
            <w:rFonts w:ascii="Times New Roman" w:eastAsiaTheme="minorEastAsia" w:hAnsi="Times New Roman" w:hint="eastAsia"/>
            <w:sz w:val="24"/>
          </w:rPr>
          <w:delText>K</w:delText>
        </w:r>
        <w:r w:rsidR="004A16DA" w:rsidDel="00C349A4">
          <w:rPr>
            <w:rFonts w:ascii="Times New Roman" w:eastAsiaTheme="minorEastAsia" w:hAnsi="Times New Roman" w:hint="eastAsia"/>
            <w:sz w:val="24"/>
            <w:vertAlign w:val="subscript"/>
          </w:rPr>
          <w:delText>c</w:delText>
        </w:r>
        <w:r w:rsidR="004A16DA" w:rsidDel="00C349A4">
          <w:rPr>
            <w:rFonts w:ascii="Times New Roman" w:eastAsiaTheme="minorEastAsia" w:hAnsi="Times New Roman"/>
            <w:sz w:val="24"/>
          </w:rPr>
          <w:delText>以及</w:delText>
        </w:r>
        <w:r w:rsidR="004A16DA" w:rsidDel="00C349A4">
          <w:rPr>
            <w:rFonts w:ascii="Times New Roman" w:eastAsiaTheme="minorEastAsia" w:hAnsi="Times New Roman"/>
            <w:sz w:val="24"/>
          </w:rPr>
          <w:delText>TaskRDDMem</w:delText>
        </w:r>
        <w:r w:rsidR="004A16DA" w:rsidDel="00C349A4">
          <w:rPr>
            <w:rFonts w:ascii="Times New Roman" w:eastAsiaTheme="minorEastAsia" w:hAnsi="Times New Roman"/>
            <w:sz w:val="24"/>
          </w:rPr>
          <w:delText>的大小。</w:delText>
        </w:r>
      </w:del>
    </w:p>
    <w:p w:rsidR="00B167E8" w:rsidRDefault="00B167E8">
      <w:pPr>
        <w:spacing w:line="360" w:lineRule="auto"/>
        <w:ind w:firstLineChars="200" w:firstLine="480"/>
        <w:rPr>
          <w:ins w:id="722" w:author="航航 李" w:date="2019-01-25T16:35:00Z"/>
          <w:rFonts w:ascii="Times New Roman" w:eastAsiaTheme="minorEastAsia" w:hAnsi="Times New Roman"/>
          <w:sz w:val="24"/>
        </w:rPr>
      </w:pPr>
    </w:p>
    <w:p w:rsidR="00B167E8" w:rsidRDefault="001B3261">
      <w:pPr>
        <w:spacing w:line="360" w:lineRule="auto"/>
        <w:ind w:firstLineChars="200" w:firstLine="480"/>
        <w:rPr>
          <w:ins w:id="723" w:author="航航 李" w:date="2019-01-25T16:53:00Z"/>
          <w:rFonts w:ascii="Times New Roman" w:eastAsiaTheme="minorEastAsia" w:hAnsi="Times New Roman"/>
          <w:sz w:val="24"/>
        </w:rPr>
      </w:pPr>
      <w:ins w:id="724" w:author="航航 李" w:date="2019-01-25T16:53:00Z">
        <w:r>
          <w:rPr>
            <w:rFonts w:ascii="Times New Roman" w:eastAsiaTheme="minorEastAsia" w:hAnsi="Times New Roman" w:hint="eastAsia"/>
            <w:sz w:val="24"/>
          </w:rPr>
          <w:t>第二</w:t>
        </w:r>
      </w:ins>
      <w:ins w:id="725" w:author="航航 李" w:date="2019-01-25T16:35:00Z">
        <w:r w:rsidR="00B167E8">
          <w:rPr>
            <w:rFonts w:ascii="Times New Roman" w:eastAsiaTheme="minorEastAsia" w:hAnsi="Times New Roman" w:hint="eastAsia"/>
            <w:sz w:val="24"/>
          </w:rPr>
          <w:t>，需要对输入的舆情数据文本进行预处理</w:t>
        </w:r>
      </w:ins>
      <w:ins w:id="726" w:author="航航 李" w:date="2019-01-25T16:36:00Z">
        <w:r w:rsidR="00B167E8">
          <w:rPr>
            <w:rFonts w:ascii="Times New Roman" w:eastAsiaTheme="minorEastAsia" w:hAnsi="Times New Roman" w:hint="eastAsia"/>
            <w:sz w:val="24"/>
          </w:rPr>
          <w:t>。具体包括</w:t>
        </w:r>
      </w:ins>
      <w:ins w:id="727" w:author="航航 李" w:date="2019-01-25T16:51:00Z">
        <w:r w:rsidR="00287C32">
          <w:rPr>
            <w:rFonts w:ascii="Times New Roman" w:eastAsiaTheme="minorEastAsia" w:hAnsi="Times New Roman" w:hint="eastAsia"/>
            <w:sz w:val="24"/>
          </w:rPr>
          <w:t>对文本</w:t>
        </w:r>
      </w:ins>
      <w:ins w:id="728" w:author="航航 李" w:date="2019-01-25T16:36:00Z">
        <w:r w:rsidR="00B167E8">
          <w:rPr>
            <w:rFonts w:ascii="Times New Roman" w:eastAsiaTheme="minorEastAsia" w:hAnsi="Times New Roman" w:hint="eastAsia"/>
            <w:sz w:val="24"/>
          </w:rPr>
          <w:t>分词和</w:t>
        </w:r>
      </w:ins>
      <w:ins w:id="729" w:author="航航 李" w:date="2019-01-25T16:41:00Z">
        <w:r w:rsidR="00B167E8">
          <w:rPr>
            <w:rFonts w:ascii="Times New Roman" w:eastAsiaTheme="minorEastAsia" w:hAnsi="Times New Roman" w:hint="eastAsia"/>
            <w:sz w:val="24"/>
          </w:rPr>
          <w:t>为</w:t>
        </w:r>
      </w:ins>
      <w:ins w:id="730" w:author="航航 李" w:date="2019-01-25T16:36:00Z">
        <w:r w:rsidR="00B167E8">
          <w:rPr>
            <w:rFonts w:ascii="Times New Roman" w:eastAsiaTheme="minorEastAsia" w:hAnsi="Times New Roman" w:hint="eastAsia"/>
            <w:sz w:val="24"/>
          </w:rPr>
          <w:t>文本词汇</w:t>
        </w:r>
      </w:ins>
      <w:ins w:id="731" w:author="航航 李" w:date="2019-01-25T16:41:00Z">
        <w:r w:rsidR="00B167E8">
          <w:rPr>
            <w:rFonts w:ascii="Times New Roman" w:eastAsiaTheme="minorEastAsia" w:hAnsi="Times New Roman" w:hint="eastAsia"/>
            <w:sz w:val="24"/>
          </w:rPr>
          <w:t>建立</w:t>
        </w:r>
      </w:ins>
      <w:ins w:id="732" w:author="航航 李" w:date="2019-01-25T16:51:00Z">
        <w:r w:rsidR="00287C32">
          <w:rPr>
            <w:rFonts w:ascii="Times New Roman" w:eastAsiaTheme="minorEastAsia" w:hAnsi="Times New Roman" w:hint="eastAsia"/>
            <w:sz w:val="24"/>
          </w:rPr>
          <w:t>索引</w:t>
        </w:r>
      </w:ins>
    </w:p>
    <w:p w:rsidR="001B3261" w:rsidRDefault="001B3261">
      <w:pPr>
        <w:spacing w:line="360" w:lineRule="auto"/>
        <w:ind w:firstLineChars="200" w:firstLine="480"/>
        <w:rPr>
          <w:ins w:id="733" w:author="航航 李" w:date="2019-01-25T16:53:00Z"/>
          <w:rFonts w:ascii="Times New Roman" w:eastAsiaTheme="minorEastAsia" w:hAnsi="Times New Roman"/>
          <w:sz w:val="24"/>
        </w:rPr>
      </w:pPr>
      <w:ins w:id="734" w:author="航航 李" w:date="2019-01-25T16:53:00Z">
        <w:r>
          <w:rPr>
            <w:rFonts w:ascii="Times New Roman" w:eastAsiaTheme="minorEastAsia" w:hAnsi="Times New Roman" w:hint="eastAsia"/>
            <w:sz w:val="24"/>
          </w:rPr>
          <w:t>第三，构建卷积网络。</w:t>
        </w:r>
      </w:ins>
    </w:p>
    <w:p w:rsidR="001B3261" w:rsidRDefault="001B3261">
      <w:pPr>
        <w:spacing w:line="360" w:lineRule="auto"/>
        <w:ind w:firstLineChars="200" w:firstLine="480"/>
        <w:rPr>
          <w:ins w:id="735" w:author="航航 李" w:date="2019-01-25T16:54:00Z"/>
          <w:rFonts w:ascii="Times New Roman" w:eastAsiaTheme="minorEastAsia" w:hAnsi="Times New Roman"/>
          <w:sz w:val="24"/>
        </w:rPr>
      </w:pPr>
      <w:ins w:id="736" w:author="航航 李" w:date="2019-01-25T16:54:00Z">
        <w:r>
          <w:rPr>
            <w:rFonts w:ascii="Times New Roman" w:eastAsiaTheme="minorEastAsia" w:hAnsi="Times New Roman" w:hint="eastAsia"/>
            <w:sz w:val="24"/>
          </w:rPr>
          <w:t>第四，网络训练。</w:t>
        </w:r>
      </w:ins>
    </w:p>
    <w:p w:rsidR="001B3261" w:rsidRDefault="001B3261">
      <w:pPr>
        <w:spacing w:line="360" w:lineRule="auto"/>
        <w:ind w:firstLineChars="200" w:firstLine="480"/>
        <w:rPr>
          <w:ins w:id="737" w:author="航航 李" w:date="2019-01-25T16:53:00Z"/>
          <w:rFonts w:ascii="Times New Roman" w:eastAsiaTheme="minorEastAsia" w:hAnsi="Times New Roman"/>
          <w:sz w:val="24"/>
        </w:rPr>
      </w:pPr>
      <w:ins w:id="738" w:author="航航 李" w:date="2019-01-25T16:54:00Z">
        <w:r>
          <w:rPr>
            <w:rFonts w:ascii="Times New Roman" w:eastAsiaTheme="minorEastAsia" w:hAnsi="Times New Roman" w:hint="eastAsia"/>
            <w:sz w:val="24"/>
          </w:rPr>
          <w:t>第五，</w:t>
        </w:r>
      </w:ins>
      <w:ins w:id="739" w:author="航航 李" w:date="2019-01-25T16:55:00Z">
        <w:r>
          <w:rPr>
            <w:rFonts w:ascii="Times New Roman" w:eastAsiaTheme="minorEastAsia" w:hAnsi="Times New Roman" w:hint="eastAsia"/>
            <w:sz w:val="24"/>
          </w:rPr>
          <w:t>返回结果并为新的舆情数据进行分类。</w:t>
        </w:r>
      </w:ins>
    </w:p>
    <w:p w:rsidR="00D37919" w:rsidDel="00C349A4" w:rsidRDefault="004A16DA">
      <w:pPr>
        <w:spacing w:line="360" w:lineRule="auto"/>
        <w:ind w:firstLine="420"/>
        <w:rPr>
          <w:del w:id="740" w:author="航航 李" w:date="2019-01-24T15:55:00Z"/>
          <w:rFonts w:ascii="Times New Roman" w:eastAsiaTheme="minorEastAsia" w:hAnsi="Times New Roman"/>
          <w:sz w:val="24"/>
        </w:rPr>
      </w:pPr>
      <w:del w:id="741" w:author="航航 李" w:date="2019-01-24T15:55:00Z">
        <w:r w:rsidDel="00C349A4">
          <w:rPr>
            <w:rFonts w:ascii="Times New Roman" w:eastAsiaTheme="minorEastAsia" w:hAnsi="Times New Roman"/>
            <w:sz w:val="24"/>
          </w:rPr>
          <w:delText>进一步地，在基于开销的</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平台</w:delText>
        </w:r>
        <w:r w:rsidDel="00C349A4">
          <w:rPr>
            <w:rFonts w:ascii="Times New Roman" w:eastAsiaTheme="minorEastAsia" w:hAnsi="Times New Roman"/>
            <w:sz w:val="24"/>
          </w:rPr>
          <w:delText>Shuffle</w:delText>
        </w:r>
        <w:r w:rsidDel="00C349A4">
          <w:rPr>
            <w:rFonts w:ascii="Times New Roman" w:eastAsiaTheme="minorEastAsia" w:hAnsi="Times New Roman"/>
            <w:sz w:val="24"/>
          </w:rPr>
          <w:delText>过程压缩算法决策模型的基础之上，结合采集到的三方面性能数据进行计算。在</w:delText>
        </w:r>
        <w:r w:rsidDel="00C349A4">
          <w:rPr>
            <w:rFonts w:ascii="Times New Roman" w:eastAsiaTheme="minorEastAsia" w:hAnsi="Times New Roman"/>
            <w:sz w:val="24"/>
          </w:rPr>
          <w:delText>Web</w:delText>
        </w:r>
        <w:r w:rsidDel="00C349A4">
          <w:rPr>
            <w:rFonts w:ascii="Times New Roman" w:eastAsiaTheme="minorEastAsia" w:hAnsi="Times New Roman"/>
            <w:sz w:val="24"/>
          </w:rPr>
          <w:delText>前端模块展示所有配置组合的净收益排序（从最优至最差），并预测出不同配置组合下实际需要使用的内存大小供用户参考。</w:delText>
        </w:r>
      </w:del>
    </w:p>
    <w:p w:rsidR="00D37919" w:rsidDel="00C349A4" w:rsidRDefault="004A16DA">
      <w:pPr>
        <w:spacing w:line="360" w:lineRule="auto"/>
        <w:ind w:firstLine="420"/>
        <w:rPr>
          <w:del w:id="742" w:author="航航 李" w:date="2019-01-24T15:55:00Z"/>
          <w:rFonts w:ascii="Times New Roman" w:eastAsiaTheme="minorEastAsia" w:hAnsi="Times New Roman"/>
          <w:sz w:val="24"/>
        </w:rPr>
      </w:pPr>
      <w:del w:id="743" w:author="航航 李" w:date="2019-01-24T15:55:00Z">
        <w:r w:rsidDel="00C349A4">
          <w:rPr>
            <w:rFonts w:ascii="Times New Roman" w:eastAsiaTheme="minorEastAsia" w:hAnsi="Times New Roman"/>
            <w:sz w:val="24"/>
          </w:rPr>
          <w:delText>本发明基于开销性能模型的</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平台</w:delText>
        </w:r>
        <w:r w:rsidDel="00C349A4">
          <w:rPr>
            <w:rFonts w:ascii="Times New Roman" w:eastAsiaTheme="minorEastAsia" w:hAnsi="Times New Roman"/>
            <w:sz w:val="24"/>
          </w:rPr>
          <w:delText>Shuffle</w:delText>
        </w:r>
        <w:r w:rsidDel="00C349A4">
          <w:rPr>
            <w:rFonts w:ascii="Times New Roman" w:eastAsiaTheme="minorEastAsia" w:hAnsi="Times New Roman"/>
            <w:sz w:val="24"/>
          </w:rPr>
          <w:delText>过程压缩算法决策模型包含以下步骤：</w:delText>
        </w:r>
      </w:del>
    </w:p>
    <w:p w:rsidR="00D37919" w:rsidDel="00C349A4" w:rsidRDefault="004A16DA">
      <w:pPr>
        <w:spacing w:line="360" w:lineRule="auto"/>
        <w:ind w:firstLineChars="200" w:firstLine="480"/>
        <w:rPr>
          <w:del w:id="744" w:author="航航 李" w:date="2019-01-24T15:55:00Z"/>
          <w:rFonts w:ascii="Times New Roman" w:eastAsiaTheme="minorEastAsia" w:hAnsi="Times New Roman"/>
          <w:sz w:val="24"/>
        </w:rPr>
      </w:pPr>
      <w:del w:id="745"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1</w:delText>
        </w:r>
        <w:r w:rsidDel="00C349A4">
          <w:rPr>
            <w:rFonts w:ascii="Times New Roman" w:eastAsiaTheme="minorEastAsia" w:hAnsi="Times New Roman"/>
            <w:sz w:val="24"/>
          </w:rPr>
          <w:delText>）用户执行一个</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应用程序，获取</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平台的性能数据，以及用户程序的特征信息。具体包含以下步骤：</w:delText>
        </w:r>
      </w:del>
    </w:p>
    <w:p w:rsidR="00D37919" w:rsidDel="00C349A4" w:rsidRDefault="004A16DA">
      <w:pPr>
        <w:spacing w:line="360" w:lineRule="auto"/>
        <w:ind w:firstLineChars="200" w:firstLine="480"/>
        <w:rPr>
          <w:del w:id="746" w:author="航航 李" w:date="2019-01-24T15:55:00Z"/>
          <w:rFonts w:ascii="Times New Roman" w:eastAsiaTheme="minorEastAsia" w:hAnsi="Times New Roman"/>
          <w:sz w:val="24"/>
        </w:rPr>
      </w:pPr>
      <w:del w:id="747"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1-1</w:delText>
        </w:r>
        <w:r w:rsidDel="00C349A4">
          <w:rPr>
            <w:rFonts w:ascii="Times New Roman" w:eastAsiaTheme="minorEastAsia" w:hAnsi="Times New Roman"/>
            <w:sz w:val="24"/>
          </w:rPr>
          <w:delText>）用户执行启动脚本，提交</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作业，并收集</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平台的性能数据。</w:delText>
        </w:r>
      </w:del>
    </w:p>
    <w:p w:rsidR="00D37919" w:rsidDel="00C349A4" w:rsidRDefault="004A16DA">
      <w:pPr>
        <w:spacing w:line="360" w:lineRule="auto"/>
        <w:ind w:firstLineChars="200" w:firstLine="480"/>
        <w:rPr>
          <w:del w:id="748" w:author="航航 李" w:date="2019-01-24T15:55:00Z"/>
          <w:rFonts w:ascii="Times New Roman" w:eastAsiaTheme="minorEastAsia" w:hAnsi="Times New Roman"/>
          <w:sz w:val="24"/>
        </w:rPr>
      </w:pPr>
      <w:del w:id="749"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1-2</w:delText>
        </w:r>
        <w:r w:rsidDel="00C349A4">
          <w:rPr>
            <w:rFonts w:ascii="Times New Roman" w:eastAsiaTheme="minorEastAsia" w:hAnsi="Times New Roman"/>
            <w:sz w:val="24"/>
          </w:rPr>
          <w:delText>）用户执行压缩性能测试脚本，收集用户特定集群下压缩算法的性能数据。</w:delText>
        </w:r>
      </w:del>
    </w:p>
    <w:p w:rsidR="00D37919" w:rsidDel="00C349A4" w:rsidRDefault="004A16DA">
      <w:pPr>
        <w:spacing w:line="360" w:lineRule="auto"/>
        <w:ind w:firstLineChars="200" w:firstLine="480"/>
        <w:rPr>
          <w:del w:id="750" w:author="航航 李" w:date="2019-01-24T15:55:00Z"/>
          <w:rFonts w:ascii="Times New Roman" w:eastAsiaTheme="minorEastAsia" w:hAnsi="Times New Roman"/>
          <w:sz w:val="24"/>
        </w:rPr>
      </w:pPr>
      <w:del w:id="751"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1-3</w:delText>
        </w:r>
        <w:r w:rsidDel="00C349A4">
          <w:rPr>
            <w:rFonts w:ascii="Times New Roman" w:eastAsiaTheme="minorEastAsia" w:hAnsi="Times New Roman"/>
            <w:sz w:val="24"/>
          </w:rPr>
          <w:delText>）将各个节点的性能数据和</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配置文件，以及</w:delText>
        </w:r>
        <w:r w:rsidDel="00C349A4">
          <w:rPr>
            <w:rFonts w:ascii="Times New Roman" w:eastAsiaTheme="minorEastAsia" w:hAnsi="Times New Roman"/>
            <w:sz w:val="24"/>
          </w:rPr>
          <w:delText>Spark</w:delText>
        </w:r>
        <w:r w:rsidDel="00C349A4">
          <w:rPr>
            <w:rFonts w:ascii="Times New Roman" w:eastAsiaTheme="minorEastAsia" w:hAnsi="Times New Roman"/>
            <w:sz w:val="24"/>
          </w:rPr>
          <w:delText>系统的</w:delText>
        </w:r>
        <w:r w:rsidDel="00C349A4">
          <w:rPr>
            <w:rFonts w:ascii="Times New Roman" w:eastAsiaTheme="minorEastAsia" w:hAnsi="Times New Roman"/>
            <w:sz w:val="24"/>
          </w:rPr>
          <w:delText>eventLog</w:delText>
        </w:r>
        <w:r w:rsidDel="00C349A4">
          <w:rPr>
            <w:rFonts w:ascii="Times New Roman" w:eastAsiaTheme="minorEastAsia" w:hAnsi="Times New Roman"/>
            <w:sz w:val="24"/>
          </w:rPr>
          <w:delText>日志文件集成汇总至一个节点之上以便进行进一步处理</w:delText>
        </w:r>
        <w:r w:rsidDel="00C349A4">
          <w:rPr>
            <w:rFonts w:ascii="Times New Roman" w:eastAsiaTheme="minorEastAsia" w:hAnsi="Times New Roman"/>
            <w:sz w:val="24"/>
          </w:rPr>
          <w:delText>,</w:delText>
        </w:r>
        <w:r w:rsidDel="00C349A4">
          <w:rPr>
            <w:rFonts w:ascii="Times New Roman" w:eastAsiaTheme="minorEastAsia" w:hAnsi="Times New Roman"/>
            <w:sz w:val="24"/>
          </w:rPr>
          <w:delText>将日志文件用</w:delText>
        </w:r>
        <w:r w:rsidDel="00C349A4">
          <w:rPr>
            <w:rFonts w:ascii="Times New Roman" w:eastAsiaTheme="minorEastAsia" w:hAnsi="Times New Roman"/>
            <w:sz w:val="24"/>
          </w:rPr>
          <w:delText>Json</w:delText>
        </w:r>
        <w:r w:rsidDel="00C349A4">
          <w:rPr>
            <w:rFonts w:ascii="Times New Roman" w:eastAsiaTheme="minorEastAsia" w:hAnsi="Times New Roman"/>
            <w:sz w:val="24"/>
          </w:rPr>
          <w:delText>格式上传至</w:delText>
        </w:r>
        <w:r w:rsidDel="00C349A4">
          <w:rPr>
            <w:rFonts w:ascii="Times New Roman" w:eastAsiaTheme="minorEastAsia" w:hAnsi="Times New Roman"/>
            <w:sz w:val="24"/>
          </w:rPr>
          <w:delText>HDFS</w:delText>
        </w:r>
        <w:r w:rsidDel="00C349A4">
          <w:rPr>
            <w:rFonts w:ascii="Times New Roman" w:eastAsiaTheme="minorEastAsia" w:hAnsi="Times New Roman"/>
            <w:sz w:val="24"/>
          </w:rPr>
          <w:delText>存储。</w:delText>
        </w:r>
        <w:r w:rsidDel="00C349A4">
          <w:rPr>
            <w:rFonts w:ascii="Times New Roman" w:eastAsiaTheme="minorEastAsia" w:hAnsi="Times New Roman"/>
            <w:sz w:val="24"/>
          </w:rPr>
          <w:delText xml:space="preserve"> </w:delText>
        </w:r>
      </w:del>
    </w:p>
    <w:p w:rsidR="00D37919" w:rsidDel="00C349A4" w:rsidRDefault="004A16DA">
      <w:pPr>
        <w:spacing w:line="360" w:lineRule="auto"/>
        <w:ind w:firstLineChars="200" w:firstLine="480"/>
        <w:rPr>
          <w:del w:id="752" w:author="航航 李" w:date="2019-01-24T15:55:00Z"/>
          <w:rFonts w:ascii="Times New Roman" w:eastAsiaTheme="minorEastAsia" w:hAnsi="Times New Roman"/>
          <w:sz w:val="24"/>
        </w:rPr>
      </w:pPr>
      <w:del w:id="753"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2</w:delText>
        </w:r>
        <w:r w:rsidDel="00C349A4">
          <w:rPr>
            <w:rFonts w:ascii="Times New Roman" w:eastAsiaTheme="minorEastAsia" w:hAnsi="Times New Roman"/>
            <w:sz w:val="24"/>
          </w:rPr>
          <w:delText>）将收集到的性能数据提交到约束条件判定脚本中，进行约束判定。</w:delText>
        </w:r>
      </w:del>
    </w:p>
    <w:p w:rsidR="00D37919" w:rsidDel="00C349A4" w:rsidRDefault="004A16DA">
      <w:pPr>
        <w:spacing w:line="360" w:lineRule="auto"/>
        <w:ind w:firstLineChars="200" w:firstLine="480"/>
        <w:rPr>
          <w:del w:id="754" w:author="航航 李" w:date="2019-01-24T15:55:00Z"/>
          <w:rFonts w:ascii="Times New Roman" w:eastAsiaTheme="minorEastAsia" w:hAnsi="Times New Roman"/>
          <w:sz w:val="24"/>
        </w:rPr>
      </w:pPr>
      <w:del w:id="755"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2-1</w:delText>
        </w:r>
        <w:r w:rsidDel="00C349A4">
          <w:rPr>
            <w:rFonts w:ascii="Times New Roman" w:eastAsiaTheme="minorEastAsia" w:hAnsi="Times New Roman"/>
            <w:sz w:val="24"/>
          </w:rPr>
          <w:delText>）如果符合约束条件，则执行不同压缩配置组合下净收益的计算。</w:delText>
        </w:r>
      </w:del>
    </w:p>
    <w:p w:rsidR="00D37919" w:rsidDel="00C349A4" w:rsidRDefault="004A16DA">
      <w:pPr>
        <w:spacing w:line="360" w:lineRule="auto"/>
        <w:ind w:firstLineChars="200" w:firstLine="480"/>
        <w:rPr>
          <w:del w:id="756" w:author="航航 李" w:date="2019-01-24T15:55:00Z"/>
          <w:rFonts w:ascii="Times New Roman" w:eastAsiaTheme="minorEastAsia" w:hAnsi="Times New Roman"/>
          <w:sz w:val="24"/>
        </w:rPr>
      </w:pPr>
      <w:del w:id="757"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2-2</w:delText>
        </w:r>
        <w:r w:rsidDel="00C349A4">
          <w:rPr>
            <w:rFonts w:ascii="Times New Roman" w:eastAsiaTheme="minorEastAsia" w:hAnsi="Times New Roman"/>
            <w:sz w:val="24"/>
          </w:rPr>
          <w:delText>）如果不符合约束条件，则在</w:delText>
        </w:r>
        <w:r w:rsidDel="00C349A4">
          <w:rPr>
            <w:rFonts w:ascii="Times New Roman" w:eastAsiaTheme="minorEastAsia" w:hAnsi="Times New Roman"/>
            <w:sz w:val="24"/>
          </w:rPr>
          <w:delText>Web</w:delText>
        </w:r>
        <w:r w:rsidDel="00C349A4">
          <w:rPr>
            <w:rFonts w:ascii="Times New Roman" w:eastAsiaTheme="minorEastAsia" w:hAnsi="Times New Roman"/>
            <w:sz w:val="24"/>
          </w:rPr>
          <w:delText>端阐明该集群由于自身资源限制，不具有成功运行该作业的条件。</w:delText>
        </w:r>
      </w:del>
    </w:p>
    <w:p w:rsidR="00D37919" w:rsidDel="00C349A4" w:rsidRDefault="004A16DA">
      <w:pPr>
        <w:spacing w:line="360" w:lineRule="auto"/>
        <w:ind w:firstLineChars="200" w:firstLine="480"/>
        <w:rPr>
          <w:del w:id="758" w:author="航航 李" w:date="2019-01-24T15:55:00Z"/>
          <w:rFonts w:ascii="Times New Roman" w:eastAsiaTheme="minorEastAsia" w:hAnsi="Times New Roman"/>
          <w:sz w:val="24"/>
        </w:rPr>
      </w:pPr>
      <w:del w:id="759"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3</w:delText>
        </w:r>
        <w:r w:rsidDel="00C349A4">
          <w:rPr>
            <w:rFonts w:ascii="Times New Roman" w:eastAsiaTheme="minorEastAsia" w:hAnsi="Times New Roman"/>
            <w:sz w:val="24"/>
          </w:rPr>
          <w:delText>）</w:delText>
        </w:r>
        <w:r w:rsidDel="00C349A4">
          <w:rPr>
            <w:rFonts w:ascii="Times New Roman" w:eastAsiaTheme="minorEastAsia" w:hAnsi="Times New Roman"/>
            <w:sz w:val="24"/>
          </w:rPr>
          <w:delText>Web</w:delText>
        </w:r>
        <w:r w:rsidDel="00C349A4">
          <w:rPr>
            <w:rFonts w:ascii="Times New Roman" w:eastAsiaTheme="minorEastAsia" w:hAnsi="Times New Roman"/>
            <w:sz w:val="24"/>
          </w:rPr>
          <w:delText>端显示模型的计算结果以及不同配置组合下的实际占用内存预测，供用户根据实际情况选择最佳配置组合。</w:delText>
        </w:r>
      </w:del>
    </w:p>
    <w:p w:rsidR="00D37919" w:rsidDel="00C349A4" w:rsidRDefault="004A16DA">
      <w:pPr>
        <w:spacing w:line="360" w:lineRule="auto"/>
        <w:ind w:firstLineChars="200" w:firstLine="480"/>
        <w:rPr>
          <w:del w:id="760" w:author="航航 李" w:date="2019-01-24T15:55:00Z"/>
          <w:rFonts w:ascii="Times New Roman" w:eastAsiaTheme="minorEastAsia" w:hAnsi="Times New Roman"/>
          <w:sz w:val="24"/>
        </w:rPr>
      </w:pPr>
      <w:del w:id="761" w:author="航航 李" w:date="2019-01-24T15:55:00Z">
        <w:r w:rsidDel="00C349A4">
          <w:rPr>
            <w:rFonts w:ascii="Times New Roman" w:eastAsiaTheme="minorEastAsia" w:hAnsi="Times New Roman"/>
            <w:sz w:val="24"/>
          </w:rPr>
          <w:delText>（</w:delText>
        </w:r>
        <w:r w:rsidDel="00C349A4">
          <w:rPr>
            <w:rFonts w:ascii="Times New Roman" w:eastAsiaTheme="minorEastAsia" w:hAnsi="Times New Roman"/>
            <w:sz w:val="24"/>
          </w:rPr>
          <w:delText>4</w:delText>
        </w:r>
        <w:r w:rsidDel="00C349A4">
          <w:rPr>
            <w:rFonts w:ascii="Times New Roman" w:eastAsiaTheme="minorEastAsia" w:hAnsi="Times New Roman"/>
            <w:sz w:val="24"/>
          </w:rPr>
          <w:delText>）用户关闭</w:delText>
        </w:r>
        <w:r w:rsidDel="00C349A4">
          <w:rPr>
            <w:rFonts w:ascii="Times New Roman" w:eastAsiaTheme="minorEastAsia" w:hAnsi="Times New Roman"/>
            <w:sz w:val="24"/>
          </w:rPr>
          <w:delText>Web</w:delText>
        </w:r>
        <w:r w:rsidDel="00C349A4">
          <w:rPr>
            <w:rFonts w:ascii="Times New Roman" w:eastAsiaTheme="minorEastAsia" w:hAnsi="Times New Roman"/>
            <w:sz w:val="24"/>
          </w:rPr>
          <w:delText>浏览器交互界面，整个流程结束。</w:delText>
        </w:r>
      </w:del>
    </w:p>
    <w:p w:rsidR="00D37919" w:rsidDel="003F1C75" w:rsidRDefault="00D37919">
      <w:pPr>
        <w:spacing w:line="360" w:lineRule="auto"/>
        <w:ind w:firstLineChars="200" w:firstLine="480"/>
        <w:rPr>
          <w:del w:id="762" w:author="航航 李" w:date="2019-01-25T17:07:00Z"/>
          <w:rFonts w:ascii="Times New Roman" w:eastAsiaTheme="minorEastAsia" w:hAnsi="Times New Roman"/>
          <w:sz w:val="24"/>
        </w:rPr>
      </w:pPr>
    </w:p>
    <w:p w:rsidR="00C40D03" w:rsidRDefault="00C40D03" w:rsidP="00C40D03">
      <w:pPr>
        <w:spacing w:line="360" w:lineRule="auto"/>
        <w:ind w:firstLineChars="200" w:firstLine="480"/>
        <w:rPr>
          <w:ins w:id="763" w:author="航航 李" w:date="2019-01-25T16:56:00Z"/>
          <w:rFonts w:ascii="Times New Roman" w:eastAsiaTheme="minorEastAsia" w:hAnsi="Times New Roman"/>
          <w:sz w:val="24"/>
        </w:rPr>
      </w:pPr>
      <w:ins w:id="764" w:author="航航 李" w:date="2019-01-25T16:56:00Z">
        <w:r w:rsidRPr="00EF4E34">
          <w:rPr>
            <w:rFonts w:ascii="Times New Roman" w:eastAsiaTheme="minorEastAsia" w:hAnsi="Times New Roman"/>
            <w:sz w:val="24"/>
          </w:rPr>
          <w:t>以上实施仅用以说明本发明的技术方案而非对其进行限制，本领域的普通技术人员可以对本发明的技术方案进行修改或者等同替换，而不脱离本发明的精神和范围，本发明的保护范围应以权利要求书所述为准。</w:t>
        </w:r>
      </w:ins>
    </w:p>
    <w:p w:rsidR="00D37919" w:rsidRPr="00C40D03" w:rsidRDefault="00D37919">
      <w:pPr>
        <w:spacing w:line="360" w:lineRule="auto"/>
        <w:ind w:firstLineChars="200" w:firstLine="480"/>
        <w:rPr>
          <w:rFonts w:ascii="Times New Roman" w:eastAsiaTheme="minorEastAsia" w:hAnsi="Times New Roman"/>
          <w:sz w:val="24"/>
        </w:rPr>
      </w:pPr>
    </w:p>
    <w:bookmarkEnd w:id="0"/>
    <w:p w:rsidR="00D37919" w:rsidRDefault="00D37919">
      <w:pPr>
        <w:rPr>
          <w:rFonts w:ascii="Times New Roman" w:eastAsiaTheme="minorEastAsia" w:hAnsi="Times New Roman"/>
        </w:rPr>
      </w:pPr>
    </w:p>
    <w:sectPr w:rsidR="00D37919">
      <w:headerReference w:type="default" r:id="rId9"/>
      <w:footerReference w:type="even" r:id="rId10"/>
      <w:footerReference w:type="default" r:id="rId11"/>
      <w:pgSz w:w="11906" w:h="16838"/>
      <w:pgMar w:top="1418" w:right="851" w:bottom="851" w:left="1418" w:header="851"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21E" w:rsidRDefault="00D0121E">
      <w:r>
        <w:separator/>
      </w:r>
    </w:p>
  </w:endnote>
  <w:endnote w:type="continuationSeparator" w:id="0">
    <w:p w:rsidR="00D0121E" w:rsidRDefault="00D0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E07" w:rsidRDefault="00940E07">
    <w:pPr>
      <w:pStyle w:val="aa"/>
      <w:framePr w:wrap="around" w:vAnchor="text" w:hAnchor="margin" w:xAlign="center" w:y="1"/>
      <w:rPr>
        <w:rStyle w:val="ae"/>
      </w:rPr>
    </w:pPr>
    <w:r>
      <w:fldChar w:fldCharType="begin"/>
    </w:r>
    <w:r>
      <w:rPr>
        <w:rStyle w:val="ae"/>
      </w:rPr>
      <w:instrText xml:space="preserve">PAGE  </w:instrText>
    </w:r>
    <w:r>
      <w:fldChar w:fldCharType="end"/>
    </w:r>
  </w:p>
  <w:p w:rsidR="00940E07" w:rsidRDefault="00940E0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E07" w:rsidRDefault="00940E07">
    <w:pPr>
      <w:pStyle w:val="aa"/>
      <w:framePr w:wrap="around" w:vAnchor="text" w:hAnchor="margin" w:xAlign="center" w:y="1"/>
      <w:rPr>
        <w:rStyle w:val="ae"/>
      </w:rPr>
    </w:pPr>
    <w:r>
      <w:fldChar w:fldCharType="begin"/>
    </w:r>
    <w:r>
      <w:rPr>
        <w:rStyle w:val="ae"/>
      </w:rPr>
      <w:instrText xml:space="preserve">PAGE  </w:instrText>
    </w:r>
    <w:r>
      <w:fldChar w:fldCharType="separate"/>
    </w:r>
    <w:r>
      <w:rPr>
        <w:rStyle w:val="ae"/>
        <w:noProof/>
      </w:rPr>
      <w:t>5</w:t>
    </w:r>
    <w:r>
      <w:fldChar w:fldCharType="end"/>
    </w:r>
  </w:p>
  <w:p w:rsidR="00940E07" w:rsidRDefault="00940E07">
    <w:pPr>
      <w:pStyle w:val="aa"/>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rsidR="00940E07" w:rsidRDefault="00940E07">
    <w:pPr>
      <w:pStyle w:val="aa"/>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8240" behindDoc="0" locked="0" layoutInCell="0" allowOverlap="1">
              <wp:simplePos x="0" y="0"/>
              <wp:positionH relativeFrom="column">
                <wp:posOffset>-28575</wp:posOffset>
              </wp:positionH>
              <wp:positionV relativeFrom="paragraph">
                <wp:posOffset>-156845</wp:posOffset>
              </wp:positionV>
              <wp:extent cx="6120130" cy="0"/>
              <wp:effectExtent l="9525" t="8255" r="29845" b="2984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w14:anchorId="09F07253" id="Line 9"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" o:allowincell="f" strokeweight="1pt"/>
          </w:pict>
        </mc:Fallback>
      </mc:AlternateContent>
    </w:r>
    <w:r>
      <w:rPr>
        <w:rFonts w:ascii="黑体" w:eastAsia="黑体" w:hint="eastAsia"/>
      </w:rPr>
      <w:t>2010.2</w:t>
    </w:r>
  </w:p>
  <w:p w:rsidR="00940E07" w:rsidRDefault="00940E0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21E" w:rsidRDefault="00D0121E">
      <w:r>
        <w:separator/>
      </w:r>
    </w:p>
  </w:footnote>
  <w:footnote w:type="continuationSeparator" w:id="0">
    <w:p w:rsidR="00D0121E" w:rsidRDefault="00D0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E07" w:rsidRDefault="00940E07">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360045</wp:posOffset>
              </wp:positionV>
              <wp:extent cx="6120130" cy="0"/>
              <wp:effectExtent l="12700" t="17145" r="26670" b="2095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w14:anchorId="2530BB7E" id="Line 5"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" o:allowincell="f" strokeweight="1pt"/>
          </w:pict>
        </mc:Fallback>
      </mc:AlternateContent>
    </w:r>
    <w:r>
      <w:rPr>
        <w:rFonts w:eastAsia="黑体" w:hint="eastAsia"/>
        <w:spacing w:val="130"/>
        <w:sz w:val="28"/>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503B"/>
    <w:multiLevelType w:val="multilevel"/>
    <w:tmpl w:val="44FD503B"/>
    <w:lvl w:ilvl="0">
      <w:start w:val="1"/>
      <w:numFmt w:val="decimal"/>
      <w:lvlText w:val="%1."/>
      <w:lvlJc w:val="left"/>
      <w:pPr>
        <w:tabs>
          <w:tab w:val="num" w:pos="360"/>
        </w:tabs>
        <w:ind w:left="360" w:hanging="360"/>
      </w:pPr>
      <w:rPr>
        <w:rFonts w:hAnsi="宋体" w:hint="default"/>
        <w:sz w:val="24"/>
        <w:szCs w:val="24"/>
      </w:rPr>
    </w:lvl>
    <w:lvl w:ilvl="1">
      <w:start w:val="1"/>
      <w:numFmt w:val="decimal"/>
      <w:lvlText w:val="%2）"/>
      <w:lvlJc w:val="left"/>
      <w:pPr>
        <w:tabs>
          <w:tab w:val="num" w:pos="780"/>
        </w:tabs>
        <w:ind w:left="780" w:hanging="360"/>
      </w:pPr>
      <w:rPr>
        <w:rFonts w:hint="default"/>
        <w:sz w:val="24"/>
        <w:szCs w:val="24"/>
      </w:rPr>
    </w:lvl>
    <w:lvl w:ilvl="2">
      <w:start w:val="31"/>
      <w:numFmt w:val="decimal"/>
      <w:lvlText w:val="%3）"/>
      <w:lvlJc w:val="left"/>
      <w:pPr>
        <w:tabs>
          <w:tab w:val="num" w:pos="1230"/>
        </w:tabs>
        <w:ind w:left="1230" w:hanging="390"/>
      </w:pPr>
      <w:rPr>
        <w:rFonts w:hAnsi="宋体"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76C1DDD"/>
    <w:multiLevelType w:val="hybridMultilevel"/>
    <w:tmpl w:val="4B64ABEE"/>
    <w:lvl w:ilvl="0" w:tplc="99223D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航航 李">
    <w15:presenceInfo w15:providerId="Windows Live" w15:userId="c6e7fcca81c47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trackRevision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E1A"/>
    <w:rsid w:val="000031B4"/>
    <w:rsid w:val="000045AE"/>
    <w:rsid w:val="000055F5"/>
    <w:rsid w:val="00010D7D"/>
    <w:rsid w:val="000114E8"/>
    <w:rsid w:val="00011997"/>
    <w:rsid w:val="00014132"/>
    <w:rsid w:val="0001486A"/>
    <w:rsid w:val="00016369"/>
    <w:rsid w:val="000218B7"/>
    <w:rsid w:val="00031640"/>
    <w:rsid w:val="00034276"/>
    <w:rsid w:val="000362A5"/>
    <w:rsid w:val="00037CC6"/>
    <w:rsid w:val="00040E49"/>
    <w:rsid w:val="000500AE"/>
    <w:rsid w:val="000505E7"/>
    <w:rsid w:val="000510B4"/>
    <w:rsid w:val="00055877"/>
    <w:rsid w:val="000579F3"/>
    <w:rsid w:val="000600D0"/>
    <w:rsid w:val="0006249F"/>
    <w:rsid w:val="00063178"/>
    <w:rsid w:val="00064112"/>
    <w:rsid w:val="000745F3"/>
    <w:rsid w:val="00076291"/>
    <w:rsid w:val="00081B4F"/>
    <w:rsid w:val="0008265E"/>
    <w:rsid w:val="00086B84"/>
    <w:rsid w:val="00091872"/>
    <w:rsid w:val="000921DC"/>
    <w:rsid w:val="00092B24"/>
    <w:rsid w:val="00092F74"/>
    <w:rsid w:val="00096661"/>
    <w:rsid w:val="000A0832"/>
    <w:rsid w:val="000A1DF8"/>
    <w:rsid w:val="000A2376"/>
    <w:rsid w:val="000A51DB"/>
    <w:rsid w:val="000B0668"/>
    <w:rsid w:val="000B2D32"/>
    <w:rsid w:val="000B3746"/>
    <w:rsid w:val="000B46A4"/>
    <w:rsid w:val="000C2BC1"/>
    <w:rsid w:val="000C4D26"/>
    <w:rsid w:val="000C6048"/>
    <w:rsid w:val="000C7AC8"/>
    <w:rsid w:val="000D2CC0"/>
    <w:rsid w:val="000D3295"/>
    <w:rsid w:val="000D54FA"/>
    <w:rsid w:val="000D6B8C"/>
    <w:rsid w:val="000E167D"/>
    <w:rsid w:val="000E2CF7"/>
    <w:rsid w:val="000E51C4"/>
    <w:rsid w:val="000E56BB"/>
    <w:rsid w:val="000E70DC"/>
    <w:rsid w:val="000F012E"/>
    <w:rsid w:val="000F0394"/>
    <w:rsid w:val="000F2987"/>
    <w:rsid w:val="000F5209"/>
    <w:rsid w:val="000F5C36"/>
    <w:rsid w:val="00101059"/>
    <w:rsid w:val="00101829"/>
    <w:rsid w:val="00103337"/>
    <w:rsid w:val="0010652D"/>
    <w:rsid w:val="00110CBC"/>
    <w:rsid w:val="00113EB1"/>
    <w:rsid w:val="0012213D"/>
    <w:rsid w:val="001234DF"/>
    <w:rsid w:val="00130B04"/>
    <w:rsid w:val="00132B3B"/>
    <w:rsid w:val="00134E1D"/>
    <w:rsid w:val="001368ED"/>
    <w:rsid w:val="00137CCF"/>
    <w:rsid w:val="00145587"/>
    <w:rsid w:val="00154637"/>
    <w:rsid w:val="001558E6"/>
    <w:rsid w:val="00170C8C"/>
    <w:rsid w:val="00172885"/>
    <w:rsid w:val="00172A27"/>
    <w:rsid w:val="00172C76"/>
    <w:rsid w:val="00173A7C"/>
    <w:rsid w:val="00173CA2"/>
    <w:rsid w:val="00177EEE"/>
    <w:rsid w:val="001865C7"/>
    <w:rsid w:val="0018770B"/>
    <w:rsid w:val="00191E47"/>
    <w:rsid w:val="00193723"/>
    <w:rsid w:val="001976D6"/>
    <w:rsid w:val="001A0796"/>
    <w:rsid w:val="001A08BE"/>
    <w:rsid w:val="001A273E"/>
    <w:rsid w:val="001A2A2C"/>
    <w:rsid w:val="001A484D"/>
    <w:rsid w:val="001A5D02"/>
    <w:rsid w:val="001A765C"/>
    <w:rsid w:val="001B24D0"/>
    <w:rsid w:val="001B2988"/>
    <w:rsid w:val="001B3261"/>
    <w:rsid w:val="001D2C7F"/>
    <w:rsid w:val="001D5D6D"/>
    <w:rsid w:val="001D7106"/>
    <w:rsid w:val="001E34AE"/>
    <w:rsid w:val="001F22EF"/>
    <w:rsid w:val="001F3224"/>
    <w:rsid w:val="001F5DF3"/>
    <w:rsid w:val="002007CC"/>
    <w:rsid w:val="00202628"/>
    <w:rsid w:val="00203979"/>
    <w:rsid w:val="00203CE3"/>
    <w:rsid w:val="0021647F"/>
    <w:rsid w:val="00222B32"/>
    <w:rsid w:val="00227DCF"/>
    <w:rsid w:val="00231BC8"/>
    <w:rsid w:val="0023293F"/>
    <w:rsid w:val="0025358C"/>
    <w:rsid w:val="002667BE"/>
    <w:rsid w:val="00267A02"/>
    <w:rsid w:val="00267A2A"/>
    <w:rsid w:val="0027021D"/>
    <w:rsid w:val="002719A7"/>
    <w:rsid w:val="0028559A"/>
    <w:rsid w:val="00286879"/>
    <w:rsid w:val="00287C32"/>
    <w:rsid w:val="00290C6F"/>
    <w:rsid w:val="002975F3"/>
    <w:rsid w:val="002A23F0"/>
    <w:rsid w:val="002A3799"/>
    <w:rsid w:val="002A5EE9"/>
    <w:rsid w:val="002A7726"/>
    <w:rsid w:val="002B0C05"/>
    <w:rsid w:val="002B4E24"/>
    <w:rsid w:val="002B6774"/>
    <w:rsid w:val="002C2A61"/>
    <w:rsid w:val="002C4638"/>
    <w:rsid w:val="002E094C"/>
    <w:rsid w:val="002E3302"/>
    <w:rsid w:val="002E7200"/>
    <w:rsid w:val="002E75D4"/>
    <w:rsid w:val="002F4C78"/>
    <w:rsid w:val="002F56B8"/>
    <w:rsid w:val="00300BD0"/>
    <w:rsid w:val="00301350"/>
    <w:rsid w:val="00303CBF"/>
    <w:rsid w:val="00304DD4"/>
    <w:rsid w:val="00305A7A"/>
    <w:rsid w:val="003111A7"/>
    <w:rsid w:val="00312DE5"/>
    <w:rsid w:val="0031304E"/>
    <w:rsid w:val="00323E46"/>
    <w:rsid w:val="00324AE4"/>
    <w:rsid w:val="00331467"/>
    <w:rsid w:val="00336E76"/>
    <w:rsid w:val="0033723E"/>
    <w:rsid w:val="00341FC5"/>
    <w:rsid w:val="00342D8C"/>
    <w:rsid w:val="00351D12"/>
    <w:rsid w:val="0035210A"/>
    <w:rsid w:val="003528A8"/>
    <w:rsid w:val="00354226"/>
    <w:rsid w:val="00361A2E"/>
    <w:rsid w:val="00362695"/>
    <w:rsid w:val="00362802"/>
    <w:rsid w:val="0036488F"/>
    <w:rsid w:val="0036777C"/>
    <w:rsid w:val="0037392F"/>
    <w:rsid w:val="00375765"/>
    <w:rsid w:val="003769BD"/>
    <w:rsid w:val="00376F88"/>
    <w:rsid w:val="0038496C"/>
    <w:rsid w:val="00384CE1"/>
    <w:rsid w:val="00386D9E"/>
    <w:rsid w:val="00390724"/>
    <w:rsid w:val="00393947"/>
    <w:rsid w:val="00394560"/>
    <w:rsid w:val="00394C42"/>
    <w:rsid w:val="003A1302"/>
    <w:rsid w:val="003A70F3"/>
    <w:rsid w:val="003B54F9"/>
    <w:rsid w:val="003B6B24"/>
    <w:rsid w:val="003D0B24"/>
    <w:rsid w:val="003D0E32"/>
    <w:rsid w:val="003D514E"/>
    <w:rsid w:val="003D64A8"/>
    <w:rsid w:val="003E32B9"/>
    <w:rsid w:val="003E6FAB"/>
    <w:rsid w:val="003F11EB"/>
    <w:rsid w:val="003F1630"/>
    <w:rsid w:val="003F1C75"/>
    <w:rsid w:val="003F27DB"/>
    <w:rsid w:val="003F4BDC"/>
    <w:rsid w:val="003F50BA"/>
    <w:rsid w:val="003F5AC9"/>
    <w:rsid w:val="004029CF"/>
    <w:rsid w:val="00413DD3"/>
    <w:rsid w:val="00414AE0"/>
    <w:rsid w:val="004167C0"/>
    <w:rsid w:val="00421FEB"/>
    <w:rsid w:val="00425C86"/>
    <w:rsid w:val="0042622C"/>
    <w:rsid w:val="0042706E"/>
    <w:rsid w:val="00430D7A"/>
    <w:rsid w:val="0043100D"/>
    <w:rsid w:val="004338CA"/>
    <w:rsid w:val="0043560C"/>
    <w:rsid w:val="004417B3"/>
    <w:rsid w:val="004417F0"/>
    <w:rsid w:val="00441BA9"/>
    <w:rsid w:val="00442662"/>
    <w:rsid w:val="00444808"/>
    <w:rsid w:val="00446B9D"/>
    <w:rsid w:val="00450D63"/>
    <w:rsid w:val="00454600"/>
    <w:rsid w:val="00455288"/>
    <w:rsid w:val="004553BE"/>
    <w:rsid w:val="00455956"/>
    <w:rsid w:val="00456D5D"/>
    <w:rsid w:val="00463341"/>
    <w:rsid w:val="00465C13"/>
    <w:rsid w:val="00465E70"/>
    <w:rsid w:val="004742FB"/>
    <w:rsid w:val="0048015B"/>
    <w:rsid w:val="0049303C"/>
    <w:rsid w:val="0049631D"/>
    <w:rsid w:val="004A118D"/>
    <w:rsid w:val="004A16DA"/>
    <w:rsid w:val="004A3587"/>
    <w:rsid w:val="004A52FB"/>
    <w:rsid w:val="004B62E0"/>
    <w:rsid w:val="004B6ACE"/>
    <w:rsid w:val="004C2BD0"/>
    <w:rsid w:val="004C57C6"/>
    <w:rsid w:val="004D093E"/>
    <w:rsid w:val="004D0FEB"/>
    <w:rsid w:val="004D1666"/>
    <w:rsid w:val="004D229C"/>
    <w:rsid w:val="004D67B7"/>
    <w:rsid w:val="004E0E79"/>
    <w:rsid w:val="004E737E"/>
    <w:rsid w:val="004F08FC"/>
    <w:rsid w:val="004F1415"/>
    <w:rsid w:val="004F177A"/>
    <w:rsid w:val="004F3CD3"/>
    <w:rsid w:val="004F401C"/>
    <w:rsid w:val="00502248"/>
    <w:rsid w:val="005059B3"/>
    <w:rsid w:val="00512656"/>
    <w:rsid w:val="005131D3"/>
    <w:rsid w:val="00513D2A"/>
    <w:rsid w:val="00515427"/>
    <w:rsid w:val="00526853"/>
    <w:rsid w:val="00530488"/>
    <w:rsid w:val="00531CC2"/>
    <w:rsid w:val="00544283"/>
    <w:rsid w:val="0054692E"/>
    <w:rsid w:val="00547480"/>
    <w:rsid w:val="005533E7"/>
    <w:rsid w:val="00561B34"/>
    <w:rsid w:val="00566FE9"/>
    <w:rsid w:val="0057301F"/>
    <w:rsid w:val="005756BB"/>
    <w:rsid w:val="00577F4E"/>
    <w:rsid w:val="0058002C"/>
    <w:rsid w:val="00580F85"/>
    <w:rsid w:val="005815D8"/>
    <w:rsid w:val="00591DF5"/>
    <w:rsid w:val="00594012"/>
    <w:rsid w:val="005946F6"/>
    <w:rsid w:val="0059546E"/>
    <w:rsid w:val="005A1E62"/>
    <w:rsid w:val="005A3775"/>
    <w:rsid w:val="005A6E96"/>
    <w:rsid w:val="005B0679"/>
    <w:rsid w:val="005B2098"/>
    <w:rsid w:val="005B2E1D"/>
    <w:rsid w:val="005B303B"/>
    <w:rsid w:val="005B4191"/>
    <w:rsid w:val="005B4C69"/>
    <w:rsid w:val="005B4CA0"/>
    <w:rsid w:val="005B590C"/>
    <w:rsid w:val="005B77FF"/>
    <w:rsid w:val="005C2BAD"/>
    <w:rsid w:val="005C3B9D"/>
    <w:rsid w:val="005C64B9"/>
    <w:rsid w:val="005C6ABC"/>
    <w:rsid w:val="005D1CC0"/>
    <w:rsid w:val="005D3E79"/>
    <w:rsid w:val="005D449B"/>
    <w:rsid w:val="005D4C7E"/>
    <w:rsid w:val="005D639A"/>
    <w:rsid w:val="005E0075"/>
    <w:rsid w:val="005E1763"/>
    <w:rsid w:val="005E5664"/>
    <w:rsid w:val="005E6C47"/>
    <w:rsid w:val="005E7BE7"/>
    <w:rsid w:val="005F188C"/>
    <w:rsid w:val="005F2223"/>
    <w:rsid w:val="005F2AC1"/>
    <w:rsid w:val="005F7065"/>
    <w:rsid w:val="00600716"/>
    <w:rsid w:val="00600952"/>
    <w:rsid w:val="006010A2"/>
    <w:rsid w:val="00601116"/>
    <w:rsid w:val="00604799"/>
    <w:rsid w:val="00604BCE"/>
    <w:rsid w:val="00605FAB"/>
    <w:rsid w:val="00610BAF"/>
    <w:rsid w:val="00611FE1"/>
    <w:rsid w:val="006149D0"/>
    <w:rsid w:val="00615EF2"/>
    <w:rsid w:val="00617179"/>
    <w:rsid w:val="00620067"/>
    <w:rsid w:val="00622FFE"/>
    <w:rsid w:val="006306B7"/>
    <w:rsid w:val="00631174"/>
    <w:rsid w:val="0063477F"/>
    <w:rsid w:val="006348E6"/>
    <w:rsid w:val="006374ED"/>
    <w:rsid w:val="00645F27"/>
    <w:rsid w:val="00651E6A"/>
    <w:rsid w:val="006531E7"/>
    <w:rsid w:val="00654C3C"/>
    <w:rsid w:val="0065597E"/>
    <w:rsid w:val="00655C0B"/>
    <w:rsid w:val="0065712D"/>
    <w:rsid w:val="006612F4"/>
    <w:rsid w:val="00661344"/>
    <w:rsid w:val="006626F6"/>
    <w:rsid w:val="00663B5A"/>
    <w:rsid w:val="006642A5"/>
    <w:rsid w:val="006738F3"/>
    <w:rsid w:val="0067452D"/>
    <w:rsid w:val="00680497"/>
    <w:rsid w:val="00681055"/>
    <w:rsid w:val="00685661"/>
    <w:rsid w:val="00690299"/>
    <w:rsid w:val="00690A34"/>
    <w:rsid w:val="00691366"/>
    <w:rsid w:val="00692B21"/>
    <w:rsid w:val="00694356"/>
    <w:rsid w:val="00696D83"/>
    <w:rsid w:val="006A0684"/>
    <w:rsid w:val="006A1391"/>
    <w:rsid w:val="006A3D7E"/>
    <w:rsid w:val="006A438D"/>
    <w:rsid w:val="006B0787"/>
    <w:rsid w:val="006B33FB"/>
    <w:rsid w:val="006B600F"/>
    <w:rsid w:val="006C2640"/>
    <w:rsid w:val="006C34E9"/>
    <w:rsid w:val="006C6DD2"/>
    <w:rsid w:val="006D0D66"/>
    <w:rsid w:val="006D6663"/>
    <w:rsid w:val="006D76DA"/>
    <w:rsid w:val="006D78B6"/>
    <w:rsid w:val="006D7F67"/>
    <w:rsid w:val="006F1735"/>
    <w:rsid w:val="006F1823"/>
    <w:rsid w:val="00703B57"/>
    <w:rsid w:val="00704C9A"/>
    <w:rsid w:val="00705EB5"/>
    <w:rsid w:val="00717390"/>
    <w:rsid w:val="007204CB"/>
    <w:rsid w:val="00720C0A"/>
    <w:rsid w:val="00725053"/>
    <w:rsid w:val="00725C39"/>
    <w:rsid w:val="00727979"/>
    <w:rsid w:val="007317FA"/>
    <w:rsid w:val="007356DA"/>
    <w:rsid w:val="007416A0"/>
    <w:rsid w:val="00743F47"/>
    <w:rsid w:val="007460D6"/>
    <w:rsid w:val="0074754C"/>
    <w:rsid w:val="0075706B"/>
    <w:rsid w:val="00757A8B"/>
    <w:rsid w:val="00757DE4"/>
    <w:rsid w:val="00760012"/>
    <w:rsid w:val="0076196F"/>
    <w:rsid w:val="0076726E"/>
    <w:rsid w:val="00767ACC"/>
    <w:rsid w:val="00774084"/>
    <w:rsid w:val="00775094"/>
    <w:rsid w:val="007774FF"/>
    <w:rsid w:val="00780F4D"/>
    <w:rsid w:val="00785C23"/>
    <w:rsid w:val="00787617"/>
    <w:rsid w:val="00793A05"/>
    <w:rsid w:val="00793F6E"/>
    <w:rsid w:val="007951ED"/>
    <w:rsid w:val="00796A47"/>
    <w:rsid w:val="007A2652"/>
    <w:rsid w:val="007A3D9C"/>
    <w:rsid w:val="007A3FB3"/>
    <w:rsid w:val="007A6A37"/>
    <w:rsid w:val="007B0395"/>
    <w:rsid w:val="007C52FE"/>
    <w:rsid w:val="007C7ECB"/>
    <w:rsid w:val="007D03C8"/>
    <w:rsid w:val="007D7397"/>
    <w:rsid w:val="007E0238"/>
    <w:rsid w:val="007E06EA"/>
    <w:rsid w:val="007E2C48"/>
    <w:rsid w:val="007E5A59"/>
    <w:rsid w:val="007E75B0"/>
    <w:rsid w:val="007F0E7F"/>
    <w:rsid w:val="007F266E"/>
    <w:rsid w:val="007F2B0A"/>
    <w:rsid w:val="007F3B84"/>
    <w:rsid w:val="007F45FE"/>
    <w:rsid w:val="007F4AEE"/>
    <w:rsid w:val="007F67E9"/>
    <w:rsid w:val="007F6F13"/>
    <w:rsid w:val="008020DB"/>
    <w:rsid w:val="00806456"/>
    <w:rsid w:val="00811504"/>
    <w:rsid w:val="00811EEE"/>
    <w:rsid w:val="0081679C"/>
    <w:rsid w:val="00816F67"/>
    <w:rsid w:val="008279A4"/>
    <w:rsid w:val="00833441"/>
    <w:rsid w:val="0083479D"/>
    <w:rsid w:val="00836445"/>
    <w:rsid w:val="00837415"/>
    <w:rsid w:val="00840E2B"/>
    <w:rsid w:val="00841EE4"/>
    <w:rsid w:val="00845F5B"/>
    <w:rsid w:val="00846734"/>
    <w:rsid w:val="00853625"/>
    <w:rsid w:val="00854FC9"/>
    <w:rsid w:val="008709E9"/>
    <w:rsid w:val="008738B3"/>
    <w:rsid w:val="00881AD4"/>
    <w:rsid w:val="00881C12"/>
    <w:rsid w:val="00881F25"/>
    <w:rsid w:val="0088341F"/>
    <w:rsid w:val="00886964"/>
    <w:rsid w:val="00886EFE"/>
    <w:rsid w:val="00895793"/>
    <w:rsid w:val="008A3270"/>
    <w:rsid w:val="008A35EA"/>
    <w:rsid w:val="008A3A40"/>
    <w:rsid w:val="008A41CA"/>
    <w:rsid w:val="008A4371"/>
    <w:rsid w:val="008A4838"/>
    <w:rsid w:val="008A4BF8"/>
    <w:rsid w:val="008A5231"/>
    <w:rsid w:val="008A5B28"/>
    <w:rsid w:val="008A7726"/>
    <w:rsid w:val="008B33AF"/>
    <w:rsid w:val="008C01F5"/>
    <w:rsid w:val="008C084C"/>
    <w:rsid w:val="008C207C"/>
    <w:rsid w:val="008D3A8D"/>
    <w:rsid w:val="008D5112"/>
    <w:rsid w:val="008D7C27"/>
    <w:rsid w:val="008D7CC1"/>
    <w:rsid w:val="008E35BD"/>
    <w:rsid w:val="008F0777"/>
    <w:rsid w:val="008F43B7"/>
    <w:rsid w:val="008F5E62"/>
    <w:rsid w:val="008F5F98"/>
    <w:rsid w:val="00906ACB"/>
    <w:rsid w:val="00912D7F"/>
    <w:rsid w:val="009133B4"/>
    <w:rsid w:val="009141EB"/>
    <w:rsid w:val="00914ED1"/>
    <w:rsid w:val="009201EE"/>
    <w:rsid w:val="00922705"/>
    <w:rsid w:val="00922F67"/>
    <w:rsid w:val="009249A6"/>
    <w:rsid w:val="00925DDD"/>
    <w:rsid w:val="00926EE0"/>
    <w:rsid w:val="0093238E"/>
    <w:rsid w:val="0093261C"/>
    <w:rsid w:val="00934AA8"/>
    <w:rsid w:val="00940E07"/>
    <w:rsid w:val="0094782A"/>
    <w:rsid w:val="009512DE"/>
    <w:rsid w:val="00956B24"/>
    <w:rsid w:val="00960945"/>
    <w:rsid w:val="00967220"/>
    <w:rsid w:val="009740DA"/>
    <w:rsid w:val="0097617E"/>
    <w:rsid w:val="00977576"/>
    <w:rsid w:val="00977DB7"/>
    <w:rsid w:val="00982768"/>
    <w:rsid w:val="00982B87"/>
    <w:rsid w:val="00982F99"/>
    <w:rsid w:val="00983705"/>
    <w:rsid w:val="00984315"/>
    <w:rsid w:val="00986946"/>
    <w:rsid w:val="00986FCB"/>
    <w:rsid w:val="00996CA5"/>
    <w:rsid w:val="009A09C9"/>
    <w:rsid w:val="009B36F7"/>
    <w:rsid w:val="009B4B1F"/>
    <w:rsid w:val="009B742A"/>
    <w:rsid w:val="009C29E9"/>
    <w:rsid w:val="009C34E5"/>
    <w:rsid w:val="009C5329"/>
    <w:rsid w:val="009C5546"/>
    <w:rsid w:val="009D050A"/>
    <w:rsid w:val="009D303C"/>
    <w:rsid w:val="009D36D6"/>
    <w:rsid w:val="009D4F4D"/>
    <w:rsid w:val="009D59C9"/>
    <w:rsid w:val="009D78F2"/>
    <w:rsid w:val="009D7A1E"/>
    <w:rsid w:val="009E6F45"/>
    <w:rsid w:val="009F2AAF"/>
    <w:rsid w:val="009F2ED7"/>
    <w:rsid w:val="009F2F26"/>
    <w:rsid w:val="009F57B4"/>
    <w:rsid w:val="009F6A60"/>
    <w:rsid w:val="009F6BB2"/>
    <w:rsid w:val="00A0064D"/>
    <w:rsid w:val="00A00E52"/>
    <w:rsid w:val="00A07631"/>
    <w:rsid w:val="00A14136"/>
    <w:rsid w:val="00A173EF"/>
    <w:rsid w:val="00A17B20"/>
    <w:rsid w:val="00A209BC"/>
    <w:rsid w:val="00A32182"/>
    <w:rsid w:val="00A326DA"/>
    <w:rsid w:val="00A36EF4"/>
    <w:rsid w:val="00A47735"/>
    <w:rsid w:val="00A47B96"/>
    <w:rsid w:val="00A53369"/>
    <w:rsid w:val="00A54334"/>
    <w:rsid w:val="00A56EDB"/>
    <w:rsid w:val="00A57273"/>
    <w:rsid w:val="00A57630"/>
    <w:rsid w:val="00A57BA4"/>
    <w:rsid w:val="00A60E5E"/>
    <w:rsid w:val="00A61F41"/>
    <w:rsid w:val="00A65818"/>
    <w:rsid w:val="00A7453E"/>
    <w:rsid w:val="00A74908"/>
    <w:rsid w:val="00A81569"/>
    <w:rsid w:val="00A81D91"/>
    <w:rsid w:val="00A822CE"/>
    <w:rsid w:val="00A829B9"/>
    <w:rsid w:val="00A930A7"/>
    <w:rsid w:val="00AA2CAE"/>
    <w:rsid w:val="00AA422A"/>
    <w:rsid w:val="00AA797F"/>
    <w:rsid w:val="00AB15AE"/>
    <w:rsid w:val="00AB1CD8"/>
    <w:rsid w:val="00AB2BBB"/>
    <w:rsid w:val="00AC3578"/>
    <w:rsid w:val="00AC399B"/>
    <w:rsid w:val="00AC4ACD"/>
    <w:rsid w:val="00AC728F"/>
    <w:rsid w:val="00AD3D93"/>
    <w:rsid w:val="00AD7C20"/>
    <w:rsid w:val="00AE68A1"/>
    <w:rsid w:val="00AF16D5"/>
    <w:rsid w:val="00AF2927"/>
    <w:rsid w:val="00AF6798"/>
    <w:rsid w:val="00AF6B07"/>
    <w:rsid w:val="00AF7545"/>
    <w:rsid w:val="00B01B10"/>
    <w:rsid w:val="00B03497"/>
    <w:rsid w:val="00B03830"/>
    <w:rsid w:val="00B10C23"/>
    <w:rsid w:val="00B12924"/>
    <w:rsid w:val="00B154DA"/>
    <w:rsid w:val="00B167E8"/>
    <w:rsid w:val="00B17234"/>
    <w:rsid w:val="00B17445"/>
    <w:rsid w:val="00B21DB3"/>
    <w:rsid w:val="00B25E62"/>
    <w:rsid w:val="00B31DD5"/>
    <w:rsid w:val="00B3462A"/>
    <w:rsid w:val="00B36F43"/>
    <w:rsid w:val="00B40FDD"/>
    <w:rsid w:val="00B43838"/>
    <w:rsid w:val="00B51B4B"/>
    <w:rsid w:val="00B55055"/>
    <w:rsid w:val="00B56345"/>
    <w:rsid w:val="00B56C01"/>
    <w:rsid w:val="00B60281"/>
    <w:rsid w:val="00B66E4B"/>
    <w:rsid w:val="00B703D7"/>
    <w:rsid w:val="00B77180"/>
    <w:rsid w:val="00B86955"/>
    <w:rsid w:val="00B93A63"/>
    <w:rsid w:val="00B94F0D"/>
    <w:rsid w:val="00B9607D"/>
    <w:rsid w:val="00B974BD"/>
    <w:rsid w:val="00BA001F"/>
    <w:rsid w:val="00BA08EF"/>
    <w:rsid w:val="00BA1C8C"/>
    <w:rsid w:val="00BB1719"/>
    <w:rsid w:val="00BB2AF9"/>
    <w:rsid w:val="00BB5F7F"/>
    <w:rsid w:val="00BC2B07"/>
    <w:rsid w:val="00BD032D"/>
    <w:rsid w:val="00BD07D1"/>
    <w:rsid w:val="00BD5E1F"/>
    <w:rsid w:val="00BE03CA"/>
    <w:rsid w:val="00BE2430"/>
    <w:rsid w:val="00BE3099"/>
    <w:rsid w:val="00BE559E"/>
    <w:rsid w:val="00BE6133"/>
    <w:rsid w:val="00BF438E"/>
    <w:rsid w:val="00BF5DA5"/>
    <w:rsid w:val="00C02361"/>
    <w:rsid w:val="00C102D3"/>
    <w:rsid w:val="00C1088D"/>
    <w:rsid w:val="00C17316"/>
    <w:rsid w:val="00C20CD0"/>
    <w:rsid w:val="00C21E8D"/>
    <w:rsid w:val="00C23F82"/>
    <w:rsid w:val="00C32A65"/>
    <w:rsid w:val="00C349A4"/>
    <w:rsid w:val="00C40782"/>
    <w:rsid w:val="00C40D03"/>
    <w:rsid w:val="00C43834"/>
    <w:rsid w:val="00C47ECB"/>
    <w:rsid w:val="00C55755"/>
    <w:rsid w:val="00C56525"/>
    <w:rsid w:val="00C64252"/>
    <w:rsid w:val="00C727EA"/>
    <w:rsid w:val="00C73524"/>
    <w:rsid w:val="00C74DCD"/>
    <w:rsid w:val="00C811C6"/>
    <w:rsid w:val="00C8154C"/>
    <w:rsid w:val="00C82971"/>
    <w:rsid w:val="00C90386"/>
    <w:rsid w:val="00C952F5"/>
    <w:rsid w:val="00CA7657"/>
    <w:rsid w:val="00CC5A1B"/>
    <w:rsid w:val="00CC6C8D"/>
    <w:rsid w:val="00CD1046"/>
    <w:rsid w:val="00CD36EF"/>
    <w:rsid w:val="00CD5651"/>
    <w:rsid w:val="00CE289A"/>
    <w:rsid w:val="00CE6A0B"/>
    <w:rsid w:val="00CE6BCC"/>
    <w:rsid w:val="00CF0585"/>
    <w:rsid w:val="00CF151A"/>
    <w:rsid w:val="00CF1F10"/>
    <w:rsid w:val="00CF4196"/>
    <w:rsid w:val="00CF5153"/>
    <w:rsid w:val="00D0121E"/>
    <w:rsid w:val="00D120FE"/>
    <w:rsid w:val="00D16C1E"/>
    <w:rsid w:val="00D17FE3"/>
    <w:rsid w:val="00D23ED5"/>
    <w:rsid w:val="00D24B6C"/>
    <w:rsid w:val="00D27DDE"/>
    <w:rsid w:val="00D30ECD"/>
    <w:rsid w:val="00D366C6"/>
    <w:rsid w:val="00D37919"/>
    <w:rsid w:val="00D42B97"/>
    <w:rsid w:val="00D432A9"/>
    <w:rsid w:val="00D45DF1"/>
    <w:rsid w:val="00D46DED"/>
    <w:rsid w:val="00D4733A"/>
    <w:rsid w:val="00D51A9C"/>
    <w:rsid w:val="00D5353A"/>
    <w:rsid w:val="00D57A80"/>
    <w:rsid w:val="00D60242"/>
    <w:rsid w:val="00D60C01"/>
    <w:rsid w:val="00D67AEE"/>
    <w:rsid w:val="00D71C4B"/>
    <w:rsid w:val="00D74D02"/>
    <w:rsid w:val="00D7622D"/>
    <w:rsid w:val="00D81541"/>
    <w:rsid w:val="00D85CC7"/>
    <w:rsid w:val="00D86676"/>
    <w:rsid w:val="00D871E4"/>
    <w:rsid w:val="00D91148"/>
    <w:rsid w:val="00DA6C2C"/>
    <w:rsid w:val="00DB4188"/>
    <w:rsid w:val="00DC2F7D"/>
    <w:rsid w:val="00DC735F"/>
    <w:rsid w:val="00DD0017"/>
    <w:rsid w:val="00DD165A"/>
    <w:rsid w:val="00DD3C35"/>
    <w:rsid w:val="00DE1DEC"/>
    <w:rsid w:val="00DE2EC0"/>
    <w:rsid w:val="00DF20A7"/>
    <w:rsid w:val="00DF3EEC"/>
    <w:rsid w:val="00DF6CD1"/>
    <w:rsid w:val="00E03C48"/>
    <w:rsid w:val="00E04E67"/>
    <w:rsid w:val="00E055C9"/>
    <w:rsid w:val="00E069E7"/>
    <w:rsid w:val="00E10285"/>
    <w:rsid w:val="00E12865"/>
    <w:rsid w:val="00E154E7"/>
    <w:rsid w:val="00E2091D"/>
    <w:rsid w:val="00E370A6"/>
    <w:rsid w:val="00E43B76"/>
    <w:rsid w:val="00E44B19"/>
    <w:rsid w:val="00E4522A"/>
    <w:rsid w:val="00E459C3"/>
    <w:rsid w:val="00E47595"/>
    <w:rsid w:val="00E52D83"/>
    <w:rsid w:val="00E56E45"/>
    <w:rsid w:val="00E60E33"/>
    <w:rsid w:val="00E60E43"/>
    <w:rsid w:val="00E620A4"/>
    <w:rsid w:val="00E66B04"/>
    <w:rsid w:val="00E66E7B"/>
    <w:rsid w:val="00E7528B"/>
    <w:rsid w:val="00E8711A"/>
    <w:rsid w:val="00E92419"/>
    <w:rsid w:val="00E94597"/>
    <w:rsid w:val="00E956DE"/>
    <w:rsid w:val="00E95CA9"/>
    <w:rsid w:val="00EA14BB"/>
    <w:rsid w:val="00EA1BB9"/>
    <w:rsid w:val="00EA5E16"/>
    <w:rsid w:val="00EB1210"/>
    <w:rsid w:val="00EB18B6"/>
    <w:rsid w:val="00EB1DD9"/>
    <w:rsid w:val="00EB1FC7"/>
    <w:rsid w:val="00EB5C10"/>
    <w:rsid w:val="00EC56C8"/>
    <w:rsid w:val="00ED0AB9"/>
    <w:rsid w:val="00ED3285"/>
    <w:rsid w:val="00ED5637"/>
    <w:rsid w:val="00ED7406"/>
    <w:rsid w:val="00EE23E4"/>
    <w:rsid w:val="00EE4F25"/>
    <w:rsid w:val="00EF095F"/>
    <w:rsid w:val="00EF0D57"/>
    <w:rsid w:val="00EF2E80"/>
    <w:rsid w:val="00EF59E8"/>
    <w:rsid w:val="00EF75FC"/>
    <w:rsid w:val="00F05771"/>
    <w:rsid w:val="00F06260"/>
    <w:rsid w:val="00F068E6"/>
    <w:rsid w:val="00F13DA6"/>
    <w:rsid w:val="00F161E1"/>
    <w:rsid w:val="00F2112C"/>
    <w:rsid w:val="00F214ED"/>
    <w:rsid w:val="00F26218"/>
    <w:rsid w:val="00F2638B"/>
    <w:rsid w:val="00F273E0"/>
    <w:rsid w:val="00F30715"/>
    <w:rsid w:val="00F30E61"/>
    <w:rsid w:val="00F30E8E"/>
    <w:rsid w:val="00F31D1A"/>
    <w:rsid w:val="00F31FE4"/>
    <w:rsid w:val="00F32464"/>
    <w:rsid w:val="00F34D7C"/>
    <w:rsid w:val="00F371E1"/>
    <w:rsid w:val="00F46DEF"/>
    <w:rsid w:val="00F50C67"/>
    <w:rsid w:val="00F571BB"/>
    <w:rsid w:val="00F57522"/>
    <w:rsid w:val="00F6081C"/>
    <w:rsid w:val="00F626F3"/>
    <w:rsid w:val="00F630B6"/>
    <w:rsid w:val="00F70507"/>
    <w:rsid w:val="00F71401"/>
    <w:rsid w:val="00F81653"/>
    <w:rsid w:val="00F92B29"/>
    <w:rsid w:val="00F97A1B"/>
    <w:rsid w:val="00FA61F3"/>
    <w:rsid w:val="00FA64AB"/>
    <w:rsid w:val="00FA776D"/>
    <w:rsid w:val="00FB44B1"/>
    <w:rsid w:val="00FB560E"/>
    <w:rsid w:val="00FB6DFA"/>
    <w:rsid w:val="00FB774C"/>
    <w:rsid w:val="00FC080B"/>
    <w:rsid w:val="00FC6925"/>
    <w:rsid w:val="00FC77D8"/>
    <w:rsid w:val="00FC7816"/>
    <w:rsid w:val="00FD0004"/>
    <w:rsid w:val="00FD003E"/>
    <w:rsid w:val="00FD1F03"/>
    <w:rsid w:val="00FD7B32"/>
    <w:rsid w:val="00FE2BDD"/>
    <w:rsid w:val="00FE39A2"/>
    <w:rsid w:val="00FE5BF3"/>
    <w:rsid w:val="00FF0C0C"/>
    <w:rsid w:val="00FF1808"/>
    <w:rsid w:val="00FF3BD2"/>
    <w:rsid w:val="00FF70E0"/>
    <w:rsid w:val="09C00F8B"/>
    <w:rsid w:val="1A252C83"/>
    <w:rsid w:val="24460CD6"/>
    <w:rsid w:val="247B0C0E"/>
    <w:rsid w:val="24B82922"/>
    <w:rsid w:val="25282470"/>
    <w:rsid w:val="2F836A43"/>
    <w:rsid w:val="45675DBA"/>
    <w:rsid w:val="4C4764E0"/>
    <w:rsid w:val="55620B01"/>
    <w:rsid w:val="61BA2948"/>
    <w:rsid w:val="6DA8472E"/>
    <w:rsid w:val="6E4C3947"/>
    <w:rsid w:val="758E5C96"/>
    <w:rsid w:val="7C7B6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72EC3F-D6B7-417A-B9F1-4D33F750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uiPriority="99" w:unhideWhenUsed="1"/>
    <w:lsdException w:name="Intense Quote"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hAnsi="Cambria" w:cs="黑体"/>
      <w:b/>
      <w:bCs/>
      <w:sz w:val="32"/>
      <w:szCs w:val="32"/>
    </w:rPr>
  </w:style>
  <w:style w:type="paragraph" w:styleId="3">
    <w:name w:val="heading 3"/>
    <w:basedOn w:val="a"/>
    <w:next w:val="a"/>
    <w:link w:val="30"/>
    <w:semiHidden/>
    <w:unhideWhenUsed/>
    <w:qFormat/>
    <w:rsid w:val="008A4B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link w:val="a5"/>
    <w:semiHidden/>
    <w:pPr>
      <w:jc w:val="left"/>
    </w:pPr>
  </w:style>
  <w:style w:type="paragraph" w:styleId="a6">
    <w:name w:val="Document Map"/>
    <w:basedOn w:val="a"/>
    <w:link w:val="a7"/>
    <w:rPr>
      <w:rFonts w:ascii="宋体"/>
      <w:sz w:val="18"/>
      <w:szCs w:val="18"/>
    </w:rPr>
  </w:style>
  <w:style w:type="paragraph" w:styleId="a8">
    <w:name w:val="Body Text Indent"/>
    <w:basedOn w:val="a"/>
    <w:pPr>
      <w:ind w:left="378" w:hangingChars="180" w:hanging="378"/>
    </w:pPr>
    <w:rPr>
      <w:rFonts w:ascii="宋体" w:hAnsi="宋体"/>
    </w:rPr>
  </w:style>
  <w:style w:type="paragraph" w:styleId="a9">
    <w:name w:val="Balloon Text"/>
    <w:basedOn w:val="a"/>
    <w:semiHidden/>
    <w:rPr>
      <w:sz w:val="18"/>
      <w:szCs w:val="18"/>
    </w:rPr>
  </w:style>
  <w:style w:type="paragraph" w:styleId="aa">
    <w:name w:val="footer"/>
    <w:basedOn w:val="a"/>
    <w:pPr>
      <w:tabs>
        <w:tab w:val="center" w:pos="4153"/>
        <w:tab w:val="right" w:pos="8306"/>
      </w:tabs>
      <w:snapToGrid w:val="0"/>
      <w:jc w:val="left"/>
    </w:pPr>
    <w:rPr>
      <w:sz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d">
    <w:name w:val="Strong"/>
    <w:basedOn w:val="a0"/>
    <w:uiPriority w:val="22"/>
    <w:qFormat/>
    <w:rPr>
      <w:b/>
      <w:bCs/>
    </w:rPr>
  </w:style>
  <w:style w:type="character" w:styleId="ae">
    <w:name w:val="page number"/>
    <w:basedOn w:val="a0"/>
  </w:style>
  <w:style w:type="character" w:styleId="af">
    <w:name w:val="annotation reference"/>
    <w:semiHidden/>
    <w:rPr>
      <w:sz w:val="21"/>
      <w:szCs w:val="21"/>
    </w:rPr>
  </w:style>
  <w:style w:type="character" w:customStyle="1" w:styleId="a5">
    <w:name w:val="批注文字 字符"/>
    <w:link w:val="a4"/>
    <w:semiHidden/>
    <w:rPr>
      <w:kern w:val="2"/>
      <w:sz w:val="21"/>
    </w:rPr>
  </w:style>
  <w:style w:type="character" w:customStyle="1" w:styleId="10">
    <w:name w:val="占位符文本1"/>
    <w:uiPriority w:val="99"/>
    <w:semiHidden/>
    <w:rPr>
      <w:color w:val="808080"/>
    </w:rPr>
  </w:style>
  <w:style w:type="character" w:customStyle="1" w:styleId="a7">
    <w:name w:val="文档结构图 字符"/>
    <w:link w:val="a6"/>
    <w:rPr>
      <w:rFonts w:ascii="宋体"/>
      <w:kern w:val="2"/>
      <w:sz w:val="18"/>
      <w:szCs w:val="18"/>
    </w:rPr>
  </w:style>
  <w:style w:type="paragraph" w:customStyle="1" w:styleId="11">
    <w:name w:val="修订1"/>
    <w:uiPriority w:val="99"/>
    <w:semiHidden/>
    <w:rPr>
      <w:kern w:val="2"/>
      <w:sz w:val="21"/>
      <w:szCs w:val="24"/>
    </w:rPr>
  </w:style>
  <w:style w:type="paragraph" w:customStyle="1" w:styleId="12">
    <w:name w:val="正文1"/>
    <w:basedOn w:val="a"/>
    <w:link w:val="1Char"/>
    <w:qFormat/>
    <w:pPr>
      <w:spacing w:before="120" w:line="480" w:lineRule="exact"/>
      <w:ind w:firstLineChars="200" w:firstLine="480"/>
    </w:pPr>
    <w:rPr>
      <w:rFonts w:ascii="宋体"/>
      <w:sz w:val="24"/>
    </w:rPr>
  </w:style>
  <w:style w:type="paragraph" w:customStyle="1" w:styleId="Default">
    <w:name w:val="Default"/>
    <w:pPr>
      <w:widowControl w:val="0"/>
      <w:autoSpaceDE w:val="0"/>
      <w:autoSpaceDN w:val="0"/>
      <w:adjustRightInd w:val="0"/>
    </w:pPr>
    <w:rPr>
      <w:rFonts w:ascii="宋体" w:hAnsi="Calibri" w:cs="宋体"/>
      <w:color w:val="000000"/>
      <w:kern w:val="2"/>
      <w:sz w:val="24"/>
      <w:szCs w:val="24"/>
    </w:rPr>
  </w:style>
  <w:style w:type="character" w:customStyle="1" w:styleId="1Char">
    <w:name w:val="正文1 Char"/>
    <w:link w:val="12"/>
    <w:rPr>
      <w:rFonts w:ascii="宋体"/>
      <w:kern w:val="2"/>
      <w:sz w:val="24"/>
    </w:rPr>
  </w:style>
  <w:style w:type="character" w:customStyle="1" w:styleId="20">
    <w:name w:val="占位符文本2"/>
    <w:basedOn w:val="a0"/>
    <w:uiPriority w:val="99"/>
    <w:unhideWhenUsed/>
    <w:rPr>
      <w:color w:val="808080"/>
    </w:rPr>
  </w:style>
  <w:style w:type="paragraph" w:customStyle="1" w:styleId="13">
    <w:name w:val="列出段落1"/>
    <w:basedOn w:val="a"/>
    <w:uiPriority w:val="99"/>
    <w:unhideWhenUsed/>
    <w:pPr>
      <w:ind w:firstLineChars="200" w:firstLine="420"/>
    </w:pPr>
  </w:style>
  <w:style w:type="paragraph" w:customStyle="1" w:styleId="comments-section">
    <w:name w:val="comments-section"/>
    <w:basedOn w:val="a"/>
    <w:pPr>
      <w:widowControl/>
      <w:spacing w:before="100" w:beforeAutospacing="1" w:after="100" w:afterAutospacing="1"/>
      <w:jc w:val="left"/>
    </w:pPr>
    <w:rPr>
      <w:rFonts w:ascii="宋体" w:hAnsi="宋体" w:cs="宋体"/>
      <w:kern w:val="0"/>
      <w:sz w:val="24"/>
    </w:rPr>
  </w:style>
  <w:style w:type="paragraph" w:customStyle="1" w:styleId="21">
    <w:name w:val="修订2"/>
    <w:hidden/>
    <w:uiPriority w:val="99"/>
    <w:unhideWhenUsed/>
    <w:rPr>
      <w:kern w:val="2"/>
      <w:sz w:val="21"/>
      <w:szCs w:val="24"/>
    </w:rPr>
  </w:style>
  <w:style w:type="character" w:customStyle="1" w:styleId="30">
    <w:name w:val="标题 3 字符"/>
    <w:basedOn w:val="a0"/>
    <w:link w:val="3"/>
    <w:semiHidden/>
    <w:rsid w:val="008A4BF8"/>
    <w:rPr>
      <w:b/>
      <w:bCs/>
      <w:kern w:val="2"/>
      <w:sz w:val="32"/>
      <w:szCs w:val="32"/>
    </w:rPr>
  </w:style>
  <w:style w:type="paragraph" w:styleId="af0">
    <w:name w:val="List Paragraph"/>
    <w:basedOn w:val="a"/>
    <w:uiPriority w:val="99"/>
    <w:unhideWhenUsed/>
    <w:rsid w:val="00FF0C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00976">
      <w:bodyDiv w:val="1"/>
      <w:marLeft w:val="0"/>
      <w:marRight w:val="0"/>
      <w:marTop w:val="0"/>
      <w:marBottom w:val="0"/>
      <w:divBdr>
        <w:top w:val="none" w:sz="0" w:space="0" w:color="auto"/>
        <w:left w:val="none" w:sz="0" w:space="0" w:color="auto"/>
        <w:bottom w:val="none" w:sz="0" w:space="0" w:color="auto"/>
        <w:right w:val="none" w:sz="0" w:space="0" w:color="auto"/>
      </w:divBdr>
    </w:div>
    <w:div w:id="886257097">
      <w:bodyDiv w:val="1"/>
      <w:marLeft w:val="0"/>
      <w:marRight w:val="0"/>
      <w:marTop w:val="0"/>
      <w:marBottom w:val="0"/>
      <w:divBdr>
        <w:top w:val="none" w:sz="0" w:space="0" w:color="auto"/>
        <w:left w:val="none" w:sz="0" w:space="0" w:color="auto"/>
        <w:bottom w:val="none" w:sz="0" w:space="0" w:color="auto"/>
        <w:right w:val="none" w:sz="0" w:space="0" w:color="auto"/>
      </w:divBdr>
    </w:div>
    <w:div w:id="1844860403">
      <w:bodyDiv w:val="1"/>
      <w:marLeft w:val="0"/>
      <w:marRight w:val="0"/>
      <w:marTop w:val="0"/>
      <w:marBottom w:val="0"/>
      <w:divBdr>
        <w:top w:val="none" w:sz="0" w:space="0" w:color="auto"/>
        <w:left w:val="none" w:sz="0" w:space="0" w:color="auto"/>
        <w:bottom w:val="none" w:sz="0" w:space="0" w:color="auto"/>
        <w:right w:val="none" w:sz="0" w:space="0" w:color="auto"/>
      </w:divBdr>
    </w:div>
    <w:div w:id="2003580539">
      <w:bodyDiv w:val="1"/>
      <w:marLeft w:val="0"/>
      <w:marRight w:val="0"/>
      <w:marTop w:val="0"/>
      <w:marBottom w:val="0"/>
      <w:divBdr>
        <w:top w:val="none" w:sz="0" w:space="0" w:color="auto"/>
        <w:left w:val="none" w:sz="0" w:space="0" w:color="auto"/>
        <w:bottom w:val="none" w:sz="0" w:space="0" w:color="auto"/>
        <w:right w:val="none" w:sz="0" w:space="0" w:color="auto"/>
      </w:divBdr>
    </w:div>
    <w:div w:id="210213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DF24B-C7E3-40A5-9C35-000820DDB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sms.dot</Template>
  <TotalTime>2952</TotalTime>
  <Pages>6</Pages>
  <Words>1778</Words>
  <Characters>10138</Characters>
  <Application>Microsoft Office Word</Application>
  <DocSecurity>0</DocSecurity>
  <Lines>84</Lines>
  <Paragraphs>23</Paragraphs>
  <ScaleCrop>false</ScaleCrop>
  <Company>sipo</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creator>cxf</dc:creator>
  <cp:lastModifiedBy>航航 李</cp:lastModifiedBy>
  <cp:revision>459</cp:revision>
  <cp:lastPrinted>2016-01-29T07:36:00Z</cp:lastPrinted>
  <dcterms:created xsi:type="dcterms:W3CDTF">2017-08-14T01:16:00Z</dcterms:created>
  <dcterms:modified xsi:type="dcterms:W3CDTF">2019-01-25T13:52:00Z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2052-10.1.0.6690</vt:lpwstr>
  </property>
</Properties>
</file>